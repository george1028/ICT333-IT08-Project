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7DA" w:rsidRDefault="003C77DA" w:rsidP="00D077E3"/>
    <w:sdt>
      <w:sdtPr>
        <w:id w:val="1676377999"/>
        <w:docPartObj>
          <w:docPartGallery w:val="Cover Pages"/>
        </w:docPartObj>
      </w:sdtPr>
      <w:sdtContent>
        <w:p w:rsidR="003C77DA" w:rsidRDefault="003C77DA" w:rsidP="00D077E3">
          <w:r>
            <w:rPr>
              <w:noProof/>
              <w:lang w:eastAsia="en-US"/>
            </w:rPr>
            <mc:AlternateContent>
              <mc:Choice Requires="wps">
                <w:drawing>
                  <wp:anchor distT="0" distB="0" distL="114300" distR="114300" simplePos="0" relativeHeight="251659264" behindDoc="0" locked="0" layoutInCell="1" allowOverlap="1" wp14:anchorId="33FA0BDD" wp14:editId="1AA5EEBC">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357880" cy="8598090"/>
                    <wp:effectExtent l="0" t="0" r="13970" b="12700"/>
                    <wp:wrapNone/>
                    <wp:docPr id="50" name="Rectangle 50"/>
                    <wp:cNvGraphicFramePr/>
                    <a:graphic xmlns:a="http://schemas.openxmlformats.org/drawingml/2006/main">
                      <a:graphicData uri="http://schemas.microsoft.com/office/word/2010/wordprocessingShape">
                        <wps:wsp>
                          <wps:cNvSpPr/>
                          <wps:spPr>
                            <a:xfrm>
                              <a:off x="0" y="0"/>
                              <a:ext cx="3358146" cy="859809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1CF30B" id="Rectangle 50" o:spid="_x0000_s1026" style="position:absolute;margin-left:0;margin-top:0;width:264.4pt;height:677pt;z-index:251659264;visibility:visible;mso-wrap-style:square;mso-width-percent:0;mso-height-percent:0;mso-left-percent:440;mso-top-percent:25;mso-wrap-distance-left:9pt;mso-wrap-distance-top:0;mso-wrap-distance-right:9pt;mso-wrap-distance-bottom:0;mso-position-horizontal-relative:page;mso-position-vertical-relative:page;mso-width-percent: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" fillcolor="white [3212]" strokecolor="#938953 [1614]" strokeweight="1.25pt">
                    <w10:wrap anchorx="page" anchory="page"/>
                  </v:rect>
                </w:pict>
              </mc:Fallback>
            </mc:AlternateContent>
          </w:r>
          <w:r>
            <w:rPr>
              <w:noProof/>
              <w:lang w:eastAsia="en-US"/>
            </w:rPr>
            <mc:AlternateContent>
              <mc:Choice Requires="wps">
                <w:drawing>
                  <wp:anchor distT="0" distB="0" distL="114300" distR="114300" simplePos="0" relativeHeight="251660288" behindDoc="0" locked="0" layoutInCell="1" allowOverlap="1" wp14:anchorId="6AC466C7" wp14:editId="0BA7E14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015615" cy="3017520"/>
                    <wp:effectExtent l="0" t="0" r="0" b="0"/>
                    <wp:wrapNone/>
                    <wp:docPr id="49" name="Rectangle 49"/>
                    <wp:cNvGraphicFramePr/>
                    <a:graphic xmlns:a="http://schemas.openxmlformats.org/drawingml/2006/main">
                      <a:graphicData uri="http://schemas.microsoft.com/office/word/2010/wordprocessingShape">
                        <wps:wsp>
                          <wps:cNvSpPr/>
                          <wps:spPr>
                            <a:xfrm>
                              <a:off x="0" y="0"/>
                              <a:ext cx="301615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475D8" w:rsidRDefault="006475D8" w:rsidP="0038746E">
                                <w:pPr>
                                  <w:jc w:val="left"/>
                                </w:pPr>
                                <w:r>
                                  <w:rPr>
                                    <w:noProof/>
                                    <w:lang w:eastAsia="en-US"/>
                                  </w:rPr>
                                  <w:drawing>
                                    <wp:inline distT="0" distB="0" distL="0" distR="0">
                                      <wp:extent cx="1850065" cy="1850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2-logo-primary.jpg"/>
                                              <pic:cNvPicPr/>
                                            </pic:nvPicPr>
                                            <pic:blipFill>
                                              <a:blip r:embed="rId9">
                                                <a:extLst>
                                                  <a:ext uri="{28A0092B-C50C-407E-A947-70E740481C1C}">
                                                    <a14:useLocalDpi xmlns:a14="http://schemas.microsoft.com/office/drawing/2010/main" val="0"/>
                                                  </a:ext>
                                                </a:extLst>
                                              </a:blip>
                                              <a:stretch>
                                                <a:fillRect/>
                                              </a:stretch>
                                            </pic:blipFill>
                                            <pic:spPr>
                                              <a:xfrm>
                                                <a:off x="0" y="0"/>
                                                <a:ext cx="1848806" cy="1848806"/>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w14:anchorId="6AC466C7" id="Rectangle 49" o:spid="_x0000_s1026" style="position:absolute;left:0;text-align:left;margin-left:0;margin-top:0;width:237.45pt;height:237.6pt;z-index:251660288;visibility:visible;mso-wrap-style:square;mso-width-percent:0;mso-height-percent:300;mso-left-percent:455;mso-top-percent:25;mso-wrap-distance-left:9pt;mso-wrap-distance-top:0;mso-wrap-distance-right:9pt;mso-wrap-distance-bottom:0;mso-position-horizontal-relative:page;mso-position-vertical-relative:page;mso-width-percent: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" fillcolor="#1f497d [3215]" stroked="f" strokeweight="2pt">
                    <v:textbox inset="14.4pt,14.4pt,14.4pt,28.8pt">
                      <w:txbxContent>
                        <w:p w:rsidR="006475D8" w:rsidRDefault="006475D8" w:rsidP="0038746E">
                          <w:pPr>
                            <w:jc w:val="left"/>
                          </w:pPr>
                          <w:r>
                            <w:rPr>
                              <w:noProof/>
                              <w:lang w:eastAsia="en-US"/>
                            </w:rPr>
                            <w:drawing>
                              <wp:inline distT="0" distB="0" distL="0" distR="0">
                                <wp:extent cx="1850065" cy="1850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2-logo-primary.jpg"/>
                                        <pic:cNvPicPr/>
                                      </pic:nvPicPr>
                                      <pic:blipFill>
                                        <a:blip r:embed="rId9">
                                          <a:extLst>
                                            <a:ext uri="{28A0092B-C50C-407E-A947-70E740481C1C}">
                                              <a14:useLocalDpi xmlns:a14="http://schemas.microsoft.com/office/drawing/2010/main" val="0"/>
                                            </a:ext>
                                          </a:extLst>
                                        </a:blip>
                                        <a:stretch>
                                          <a:fillRect/>
                                        </a:stretch>
                                      </pic:blipFill>
                                      <pic:spPr>
                                        <a:xfrm>
                                          <a:off x="0" y="0"/>
                                          <a:ext cx="1848806" cy="1848806"/>
                                        </a:xfrm>
                                        <a:prstGeom prst="rect">
                                          <a:avLst/>
                                        </a:prstGeom>
                                      </pic:spPr>
                                    </pic:pic>
                                  </a:graphicData>
                                </a:graphic>
                              </wp:inline>
                            </w:drawing>
                          </w:r>
                        </w:p>
                      </w:txbxContent>
                    </v:textbox>
                    <w10:wrap anchorx="page" anchory="page"/>
                  </v:rect>
                </w:pict>
              </mc:Fallback>
            </mc:AlternateContent>
          </w:r>
          <w:r>
            <w:rPr>
              <w:noProof/>
              <w:lang w:eastAsia="en-US"/>
            </w:rPr>
            <mc:AlternateContent>
              <mc:Choice Requires="wps">
                <w:drawing>
                  <wp:anchor distT="0" distB="0" distL="114300" distR="114300" simplePos="0" relativeHeight="251663360" behindDoc="1" locked="0" layoutInCell="1" allowOverlap="1" wp14:anchorId="4278F897" wp14:editId="35E5965E">
                    <wp:simplePos x="0" y="0"/>
                    <wp:positionH relativeFrom="page">
                      <wp:align>center</wp:align>
                    </wp:positionH>
                    <wp:positionV relativeFrom="page">
                      <wp:align>center</wp:align>
                    </wp:positionV>
                    <wp:extent cx="7383780" cy="955548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475D8" w:rsidRDefault="006475D8" w:rsidP="00D077E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278F897" id="Rectangle 48"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CTogE3lAIAAIA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6475D8" w:rsidRDefault="006475D8" w:rsidP="00D077E3"/>
                      </w:txbxContent>
                    </v:textbox>
                    <w10:wrap anchorx="page" anchory="page"/>
                  </v:rect>
                </w:pict>
              </mc:Fallback>
            </mc:AlternateContent>
          </w:r>
        </w:p>
        <w:p w:rsidR="003C77DA" w:rsidRDefault="006230A4" w:rsidP="00D077E3">
          <w:r>
            <w:rPr>
              <w:noProof/>
              <w:lang w:eastAsia="en-US"/>
            </w:rPr>
            <mc:AlternateContent>
              <mc:Choice Requires="wps">
                <w:drawing>
                  <wp:anchor distT="0" distB="0" distL="114300" distR="114300" simplePos="0" relativeHeight="251664384" behindDoc="0" locked="0" layoutInCell="1" allowOverlap="1" wp14:anchorId="43C66200" wp14:editId="2CAA6947">
                    <wp:simplePos x="0" y="0"/>
                    <wp:positionH relativeFrom="page">
                      <wp:posOffset>3692236</wp:posOffset>
                    </wp:positionH>
                    <wp:positionV relativeFrom="page">
                      <wp:posOffset>6934200</wp:posOffset>
                    </wp:positionV>
                    <wp:extent cx="2797810" cy="1011382"/>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2797810" cy="1011382"/>
                            </a:xfrm>
                            <a:prstGeom prst="rect">
                              <a:avLst/>
                            </a:prstGeom>
                            <a:noFill/>
                            <a:ln w="6350">
                              <a:noFill/>
                            </a:ln>
                            <a:effectLst/>
                          </wps:spPr>
                          <wps:txbx>
                            <w:txbxContent>
                              <w:p w:rsidR="006475D8" w:rsidRPr="006810D9" w:rsidRDefault="006475D8" w:rsidP="003C77DA">
                                <w:pPr>
                                  <w:pStyle w:val="NoSpacing"/>
                                  <w:rPr>
                                    <w:rFonts w:ascii="Times New Roman" w:hAnsi="Times New Roman" w:cs="Times New Roman"/>
                                    <w:noProof/>
                                    <w:color w:val="1F497D" w:themeColor="text2"/>
                                    <w:sz w:val="24"/>
                                    <w:szCs w:val="24"/>
                                  </w:rPr>
                                </w:pPr>
                                <w:r>
                                  <w:rPr>
                                    <w:rFonts w:ascii="Times New Roman" w:hAnsi="Times New Roman" w:cs="Times New Roman"/>
                                    <w:noProof/>
                                    <w:color w:val="1F497D" w:themeColor="text2"/>
                                    <w:sz w:val="24"/>
                                    <w:szCs w:val="24"/>
                                  </w:rPr>
                                  <w:t>Client Organization: Murdoch University</w:t>
                                </w:r>
                              </w:p>
                              <w:p w:rsidR="006475D8" w:rsidRPr="006810D9" w:rsidRDefault="006475D8" w:rsidP="00131DDD">
                                <w:pPr>
                                  <w:pStyle w:val="NoSpacing"/>
                                  <w:rPr>
                                    <w:rFonts w:ascii="Times New Roman" w:hAnsi="Times New Roman" w:cs="Times New Roman"/>
                                    <w:noProof/>
                                    <w:color w:val="1F497D" w:themeColor="text2"/>
                                    <w:sz w:val="24"/>
                                    <w:szCs w:val="24"/>
                                  </w:rPr>
                                </w:pPr>
                                <w:r>
                                  <w:rPr>
                                    <w:rFonts w:ascii="Times New Roman" w:hAnsi="Times New Roman" w:cs="Times New Roman"/>
                                    <w:noProof/>
                                    <w:color w:val="1F497D" w:themeColor="text2"/>
                                    <w:sz w:val="24"/>
                                    <w:szCs w:val="24"/>
                                  </w:rPr>
                                  <w:t>Group Name</w:t>
                                </w:r>
                                <w:r w:rsidRPr="006810D9">
                                  <w:rPr>
                                    <w:rFonts w:ascii="Times New Roman" w:hAnsi="Times New Roman" w:cs="Times New Roman"/>
                                    <w:noProof/>
                                    <w:color w:val="1F497D" w:themeColor="text2"/>
                                    <w:sz w:val="24"/>
                                    <w:szCs w:val="24"/>
                                  </w:rPr>
                                  <w:t xml:space="preserve">: </w:t>
                                </w:r>
                                <w:r>
                                  <w:rPr>
                                    <w:rFonts w:ascii="Times New Roman" w:hAnsi="Times New Roman" w:cs="Times New Roman"/>
                                    <w:noProof/>
                                    <w:color w:val="1F497D" w:themeColor="text2"/>
                                    <w:sz w:val="24"/>
                                    <w:szCs w:val="24"/>
                                  </w:rPr>
                                  <w:t>IT08</w:t>
                                </w:r>
                              </w:p>
                              <w:p w:rsidR="006475D8" w:rsidRDefault="006475D8" w:rsidP="003C77DA">
                                <w:pPr>
                                  <w:pStyle w:val="NoSpacing"/>
                                  <w:rPr>
                                    <w:noProof/>
                                    <w:color w:val="1F497D" w:themeColor="text2"/>
                                  </w:rPr>
                                </w:pPr>
                                <w:r w:rsidRPr="006810D9">
                                  <w:rPr>
                                    <w:rFonts w:ascii="Times New Roman" w:hAnsi="Times New Roman" w:cs="Times New Roman"/>
                                    <w:noProof/>
                                    <w:color w:val="1F497D" w:themeColor="text2"/>
                                    <w:sz w:val="24"/>
                                    <w:szCs w:val="24"/>
                                  </w:rPr>
                                  <w:t xml:space="preserve">Submission Date: </w:t>
                                </w:r>
                                <w:r w:rsidR="00695668">
                                  <w:rPr>
                                    <w:rFonts w:ascii="Times New Roman" w:hAnsi="Times New Roman" w:cs="Times New Roman"/>
                                    <w:noProof/>
                                    <w:color w:val="1F497D" w:themeColor="text2"/>
                                    <w:sz w:val="24"/>
                                    <w:szCs w:val="24"/>
                                  </w:rPr>
                                  <w:t>October</w:t>
                                </w:r>
                                <w:r w:rsidRPr="006810D9">
                                  <w:rPr>
                                    <w:rFonts w:ascii="Times New Roman" w:hAnsi="Times New Roman" w:cs="Times New Roman"/>
                                    <w:noProof/>
                                    <w:color w:val="1F497D" w:themeColor="text2"/>
                                    <w:sz w:val="24"/>
                                    <w:szCs w:val="24"/>
                                  </w:rPr>
                                  <w:t xml:space="preserve"> </w:t>
                                </w:r>
                                <w:r>
                                  <w:rPr>
                                    <w:rFonts w:ascii="Times New Roman" w:hAnsi="Times New Roman" w:cs="Times New Roman"/>
                                    <w:noProof/>
                                    <w:color w:val="1F497D" w:themeColor="text2"/>
                                    <w:sz w:val="24"/>
                                    <w:szCs w:val="24"/>
                                  </w:rPr>
                                  <w:t>2</w:t>
                                </w:r>
                                <w:r w:rsidR="00695668">
                                  <w:rPr>
                                    <w:rFonts w:ascii="Times New Roman" w:hAnsi="Times New Roman" w:cs="Times New Roman"/>
                                    <w:noProof/>
                                    <w:color w:val="1F497D" w:themeColor="text2"/>
                                    <w:sz w:val="24"/>
                                    <w:szCs w:val="24"/>
                                  </w:rPr>
                                  <w:t>3</w:t>
                                </w:r>
                                <w:bookmarkStart w:id="0" w:name="_GoBack"/>
                                <w:bookmarkEnd w:id="0"/>
                                <w:r w:rsidRPr="006810D9">
                                  <w:rPr>
                                    <w:rFonts w:ascii="Times New Roman" w:hAnsi="Times New Roman" w:cs="Times New Roman"/>
                                    <w:noProof/>
                                    <w:color w:val="1F497D" w:themeColor="text2"/>
                                    <w:sz w:val="24"/>
                                    <w:szCs w:val="24"/>
                                  </w:rPr>
                                  <w:t>, 201</w:t>
                                </w:r>
                                <w:r>
                                  <w:rPr>
                                    <w:rFonts w:ascii="Times New Roman" w:hAnsi="Times New Roman" w:cs="Times New Roman"/>
                                    <w:noProof/>
                                    <w:color w:val="1F497D" w:themeColor="text2"/>
                                    <w:sz w:val="24"/>
                                    <w:szCs w:val="24"/>
                                  </w:rPr>
                                  <w:t>5</w:t>
                                </w:r>
                              </w:p>
                              <w:p w:rsidR="006475D8" w:rsidRPr="00131DDD" w:rsidRDefault="006475D8">
                                <w:pPr>
                                  <w:pStyle w:val="NoSpacing"/>
                                  <w:rPr>
                                    <w:rFonts w:ascii="Times New Roman" w:hAnsi="Times New Roman" w:cs="Times New Roman"/>
                                    <w:noProof/>
                                    <w:color w:val="1F497D" w:themeColor="text2"/>
                                    <w:sz w:val="24"/>
                                    <w:szCs w:val="24"/>
                                  </w:rPr>
                                </w:pPr>
                                <w:r w:rsidRPr="00131DDD">
                                  <w:rPr>
                                    <w:rFonts w:ascii="Times New Roman" w:hAnsi="Times New Roman" w:cs="Times New Roman"/>
                                    <w:noProof/>
                                    <w:color w:val="1F497D" w:themeColor="text2"/>
                                    <w:sz w:val="24"/>
                                    <w:szCs w:val="24"/>
                                  </w:rPr>
                                  <w:t>Version: 1.0</w:t>
                                </w:r>
                              </w:p>
                              <w:p w:rsidR="006475D8" w:rsidRDefault="006475D8">
                                <w:pPr>
                                  <w:pStyle w:val="NoSpacing"/>
                                  <w:rPr>
                                    <w:noProof/>
                                    <w:color w:val="1F497D" w:themeColor="text2"/>
                                  </w:rPr>
                                </w:pPr>
                              </w:p>
                              <w:p w:rsidR="006475D8" w:rsidRDefault="006475D8">
                                <w:pPr>
                                  <w:pStyle w:val="NoSpacing"/>
                                  <w:rPr>
                                    <w:noProof/>
                                    <w:color w:val="1F497D" w:themeColor="text2"/>
                                  </w:rPr>
                                </w:pPr>
                              </w:p>
                              <w:p w:rsidR="006475D8" w:rsidRDefault="006475D8">
                                <w:pPr>
                                  <w:pStyle w:val="NoSpacing"/>
                                  <w:rPr>
                                    <w:noProof/>
                                    <w:color w:val="1F497D" w:themeColor="text2"/>
                                  </w:rPr>
                                </w:pPr>
                              </w:p>
                              <w:p w:rsidR="006475D8" w:rsidRDefault="006475D8">
                                <w:pPr>
                                  <w:pStyle w:val="NoSpacing"/>
                                  <w:rPr>
                                    <w:noProof/>
                                    <w:color w:val="1F497D" w:themeColor="text2"/>
                                  </w:rPr>
                                </w:pPr>
                              </w:p>
                              <w:p w:rsidR="006475D8" w:rsidRDefault="006475D8">
                                <w:pPr>
                                  <w:pStyle w:val="NoSpacing"/>
                                  <w:rPr>
                                    <w:noProof/>
                                    <w:color w:val="1F497D"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w14:anchorId="43C66200" id="_x0000_t202" coordsize="21600,21600" o:spt="202" path="m,l,21600r21600,l21600,xe">
                    <v:stroke joinstyle="miter"/>
                    <v:path gradientshapeok="t" o:connecttype="rect"/>
                  </v:shapetype>
                  <v:shape id="Text Box 47" o:spid="_x0000_s1028" type="#_x0000_t202" style="position:absolute;left:0;text-align:left;margin-left:290.75pt;margin-top:546pt;width:220.3pt;height:79.6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" filled="f" stroked="f" strokeweight=".5pt">
                    <v:textbox>
                      <w:txbxContent>
                        <w:p w:rsidR="006475D8" w:rsidRPr="006810D9" w:rsidRDefault="006475D8" w:rsidP="003C77DA">
                          <w:pPr>
                            <w:pStyle w:val="NoSpacing"/>
                            <w:rPr>
                              <w:rFonts w:ascii="Times New Roman" w:hAnsi="Times New Roman" w:cs="Times New Roman"/>
                              <w:noProof/>
                              <w:color w:val="1F497D" w:themeColor="text2"/>
                              <w:sz w:val="24"/>
                              <w:szCs w:val="24"/>
                            </w:rPr>
                          </w:pPr>
                          <w:r>
                            <w:rPr>
                              <w:rFonts w:ascii="Times New Roman" w:hAnsi="Times New Roman" w:cs="Times New Roman"/>
                              <w:noProof/>
                              <w:color w:val="1F497D" w:themeColor="text2"/>
                              <w:sz w:val="24"/>
                              <w:szCs w:val="24"/>
                            </w:rPr>
                            <w:t>Client Organization: Murdoch University</w:t>
                          </w:r>
                        </w:p>
                        <w:p w:rsidR="006475D8" w:rsidRPr="006810D9" w:rsidRDefault="006475D8" w:rsidP="00131DDD">
                          <w:pPr>
                            <w:pStyle w:val="NoSpacing"/>
                            <w:rPr>
                              <w:rFonts w:ascii="Times New Roman" w:hAnsi="Times New Roman" w:cs="Times New Roman"/>
                              <w:noProof/>
                              <w:color w:val="1F497D" w:themeColor="text2"/>
                              <w:sz w:val="24"/>
                              <w:szCs w:val="24"/>
                            </w:rPr>
                          </w:pPr>
                          <w:r>
                            <w:rPr>
                              <w:rFonts w:ascii="Times New Roman" w:hAnsi="Times New Roman" w:cs="Times New Roman"/>
                              <w:noProof/>
                              <w:color w:val="1F497D" w:themeColor="text2"/>
                              <w:sz w:val="24"/>
                              <w:szCs w:val="24"/>
                            </w:rPr>
                            <w:t>Group Name</w:t>
                          </w:r>
                          <w:r w:rsidRPr="006810D9">
                            <w:rPr>
                              <w:rFonts w:ascii="Times New Roman" w:hAnsi="Times New Roman" w:cs="Times New Roman"/>
                              <w:noProof/>
                              <w:color w:val="1F497D" w:themeColor="text2"/>
                              <w:sz w:val="24"/>
                              <w:szCs w:val="24"/>
                            </w:rPr>
                            <w:t xml:space="preserve">: </w:t>
                          </w:r>
                          <w:r>
                            <w:rPr>
                              <w:rFonts w:ascii="Times New Roman" w:hAnsi="Times New Roman" w:cs="Times New Roman"/>
                              <w:noProof/>
                              <w:color w:val="1F497D" w:themeColor="text2"/>
                              <w:sz w:val="24"/>
                              <w:szCs w:val="24"/>
                            </w:rPr>
                            <w:t>IT08</w:t>
                          </w:r>
                        </w:p>
                        <w:p w:rsidR="006475D8" w:rsidRDefault="006475D8" w:rsidP="003C77DA">
                          <w:pPr>
                            <w:pStyle w:val="NoSpacing"/>
                            <w:rPr>
                              <w:noProof/>
                              <w:color w:val="1F497D" w:themeColor="text2"/>
                            </w:rPr>
                          </w:pPr>
                          <w:r w:rsidRPr="006810D9">
                            <w:rPr>
                              <w:rFonts w:ascii="Times New Roman" w:hAnsi="Times New Roman" w:cs="Times New Roman"/>
                              <w:noProof/>
                              <w:color w:val="1F497D" w:themeColor="text2"/>
                              <w:sz w:val="24"/>
                              <w:szCs w:val="24"/>
                            </w:rPr>
                            <w:t xml:space="preserve">Submission Date: </w:t>
                          </w:r>
                          <w:r w:rsidR="00695668">
                            <w:rPr>
                              <w:rFonts w:ascii="Times New Roman" w:hAnsi="Times New Roman" w:cs="Times New Roman"/>
                              <w:noProof/>
                              <w:color w:val="1F497D" w:themeColor="text2"/>
                              <w:sz w:val="24"/>
                              <w:szCs w:val="24"/>
                            </w:rPr>
                            <w:t>October</w:t>
                          </w:r>
                          <w:r w:rsidRPr="006810D9">
                            <w:rPr>
                              <w:rFonts w:ascii="Times New Roman" w:hAnsi="Times New Roman" w:cs="Times New Roman"/>
                              <w:noProof/>
                              <w:color w:val="1F497D" w:themeColor="text2"/>
                              <w:sz w:val="24"/>
                              <w:szCs w:val="24"/>
                            </w:rPr>
                            <w:t xml:space="preserve"> </w:t>
                          </w:r>
                          <w:r>
                            <w:rPr>
                              <w:rFonts w:ascii="Times New Roman" w:hAnsi="Times New Roman" w:cs="Times New Roman"/>
                              <w:noProof/>
                              <w:color w:val="1F497D" w:themeColor="text2"/>
                              <w:sz w:val="24"/>
                              <w:szCs w:val="24"/>
                            </w:rPr>
                            <w:t>2</w:t>
                          </w:r>
                          <w:r w:rsidR="00695668">
                            <w:rPr>
                              <w:rFonts w:ascii="Times New Roman" w:hAnsi="Times New Roman" w:cs="Times New Roman"/>
                              <w:noProof/>
                              <w:color w:val="1F497D" w:themeColor="text2"/>
                              <w:sz w:val="24"/>
                              <w:szCs w:val="24"/>
                            </w:rPr>
                            <w:t>3</w:t>
                          </w:r>
                          <w:bookmarkStart w:id="1" w:name="_GoBack"/>
                          <w:bookmarkEnd w:id="1"/>
                          <w:r w:rsidRPr="006810D9">
                            <w:rPr>
                              <w:rFonts w:ascii="Times New Roman" w:hAnsi="Times New Roman" w:cs="Times New Roman"/>
                              <w:noProof/>
                              <w:color w:val="1F497D" w:themeColor="text2"/>
                              <w:sz w:val="24"/>
                              <w:szCs w:val="24"/>
                            </w:rPr>
                            <w:t>, 201</w:t>
                          </w:r>
                          <w:r>
                            <w:rPr>
                              <w:rFonts w:ascii="Times New Roman" w:hAnsi="Times New Roman" w:cs="Times New Roman"/>
                              <w:noProof/>
                              <w:color w:val="1F497D" w:themeColor="text2"/>
                              <w:sz w:val="24"/>
                              <w:szCs w:val="24"/>
                            </w:rPr>
                            <w:t>5</w:t>
                          </w:r>
                        </w:p>
                        <w:p w:rsidR="006475D8" w:rsidRPr="00131DDD" w:rsidRDefault="006475D8">
                          <w:pPr>
                            <w:pStyle w:val="NoSpacing"/>
                            <w:rPr>
                              <w:rFonts w:ascii="Times New Roman" w:hAnsi="Times New Roman" w:cs="Times New Roman"/>
                              <w:noProof/>
                              <w:color w:val="1F497D" w:themeColor="text2"/>
                              <w:sz w:val="24"/>
                              <w:szCs w:val="24"/>
                            </w:rPr>
                          </w:pPr>
                          <w:r w:rsidRPr="00131DDD">
                            <w:rPr>
                              <w:rFonts w:ascii="Times New Roman" w:hAnsi="Times New Roman" w:cs="Times New Roman"/>
                              <w:noProof/>
                              <w:color w:val="1F497D" w:themeColor="text2"/>
                              <w:sz w:val="24"/>
                              <w:szCs w:val="24"/>
                            </w:rPr>
                            <w:t>Version: 1.0</w:t>
                          </w:r>
                        </w:p>
                        <w:p w:rsidR="006475D8" w:rsidRDefault="006475D8">
                          <w:pPr>
                            <w:pStyle w:val="NoSpacing"/>
                            <w:rPr>
                              <w:noProof/>
                              <w:color w:val="1F497D" w:themeColor="text2"/>
                            </w:rPr>
                          </w:pPr>
                        </w:p>
                        <w:p w:rsidR="006475D8" w:rsidRDefault="006475D8">
                          <w:pPr>
                            <w:pStyle w:val="NoSpacing"/>
                            <w:rPr>
                              <w:noProof/>
                              <w:color w:val="1F497D" w:themeColor="text2"/>
                            </w:rPr>
                          </w:pPr>
                        </w:p>
                        <w:p w:rsidR="006475D8" w:rsidRDefault="006475D8">
                          <w:pPr>
                            <w:pStyle w:val="NoSpacing"/>
                            <w:rPr>
                              <w:noProof/>
                              <w:color w:val="1F497D" w:themeColor="text2"/>
                            </w:rPr>
                          </w:pPr>
                        </w:p>
                        <w:p w:rsidR="006475D8" w:rsidRDefault="006475D8">
                          <w:pPr>
                            <w:pStyle w:val="NoSpacing"/>
                            <w:rPr>
                              <w:noProof/>
                              <w:color w:val="1F497D" w:themeColor="text2"/>
                            </w:rPr>
                          </w:pPr>
                        </w:p>
                        <w:p w:rsidR="006475D8" w:rsidRDefault="006475D8">
                          <w:pPr>
                            <w:pStyle w:val="NoSpacing"/>
                            <w:rPr>
                              <w:noProof/>
                              <w:color w:val="1F497D" w:themeColor="text2"/>
                            </w:rPr>
                          </w:pPr>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2336" behindDoc="0" locked="0" layoutInCell="1" allowOverlap="1" wp14:anchorId="20958304" wp14:editId="22CFE91A">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page">
                      <wp:posOffset>6353848</wp:posOffset>
                    </wp:positionV>
                    <wp:extent cx="2875915" cy="118745"/>
                    <wp:effectExtent l="0" t="0" r="3175"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C628586" id="Rectangle 37" o:spid="_x0000_s1026" style="position:absolute;margin-left:0;margin-top:500.3pt;width:226.45pt;height:9.35pt;z-index:251662336;visibility:visible;mso-wrap-style:square;mso-width-percent:370;mso-height-percent:0;mso-left-percent:455;mso-wrap-distance-left:9pt;mso-wrap-distance-top:0;mso-wrap-distance-right:9pt;mso-wrap-distance-bottom:0;mso-position-horizontal-relative:page;mso-position-vertical:absolute;mso-position-vertical-relative:page;mso-width-percent:370;mso-height-percent:0;mso-left-percent:455;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" fillcolor="#4f81bd [3204]" stroked="f" strokeweight="2p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anchorId="1D2E4A36" wp14:editId="13E1C333">
                    <wp:simplePos x="0" y="0"/>
                    <wp:positionH relativeFrom="page">
                      <wp:posOffset>3432971</wp:posOffset>
                    </wp:positionH>
                    <mc:AlternateContent>
                      <mc:Choice Requires="wp14">
                        <wp:positionV relativeFrom="page">
                          <wp14:pctPosVOffset>35000</wp14:pctPosVOffset>
                        </wp:positionV>
                      </mc:Choice>
                      <mc:Fallback>
                        <wp:positionV relativeFrom="page">
                          <wp:posOffset>3742055</wp:posOffset>
                        </wp:positionV>
                      </mc:Fallback>
                    </mc:AlternateContent>
                    <wp:extent cx="3145790" cy="2475230"/>
                    <wp:effectExtent l="0" t="0" r="0" b="6985"/>
                    <wp:wrapSquare wrapText="bothSides"/>
                    <wp:docPr id="39" name="Text Box 39"/>
                    <wp:cNvGraphicFramePr/>
                    <a:graphic xmlns:a="http://schemas.openxmlformats.org/drawingml/2006/main">
                      <a:graphicData uri="http://schemas.microsoft.com/office/word/2010/wordprocessingShape">
                        <wps:wsp>
                          <wps:cNvSpPr txBox="1"/>
                          <wps:spPr>
                            <a:xfrm>
                              <a:off x="0" y="0"/>
                              <a:ext cx="3145809" cy="2475230"/>
                            </a:xfrm>
                            <a:prstGeom prst="rect">
                              <a:avLst/>
                            </a:prstGeom>
                            <a:noFill/>
                            <a:ln w="6350">
                              <a:noFill/>
                            </a:ln>
                            <a:effectLst/>
                          </wps:spPr>
                          <wps:txbx>
                            <w:txbxContent>
                              <w:sdt>
                                <w:sdtPr>
                                  <w:rPr>
                                    <w:rFonts w:ascii="Arial" w:hAnsi="Arial" w:cs="Arial"/>
                                    <w:b/>
                                    <w:noProof/>
                                    <w:color w:val="548DD4" w:themeColor="text2" w:themeTint="99"/>
                                    <w:sz w:val="40"/>
                                    <w:szCs w:val="40"/>
                                  </w:rPr>
                                  <w:alias w:val="Title"/>
                                  <w:id w:val="-85856385"/>
                                  <w:dataBinding w:prefixMappings="xmlns:ns0='http://schemas.openxmlformats.org/package/2006/metadata/core-properties' xmlns:ns1='http://purl.org/dc/elements/1.1/'" w:xpath="/ns0:coreProperties[1]/ns1:title[1]" w:storeItemID="{6C3C8BC8-F283-45AE-878A-BAB7291924A1}"/>
                                  <w:text/>
                                </w:sdtPr>
                                <w:sdtContent>
                                  <w:p w:rsidR="006475D8" w:rsidRPr="006230A4" w:rsidRDefault="006475D8" w:rsidP="006230A4">
                                    <w:pPr>
                                      <w:jc w:val="left"/>
                                      <w:rPr>
                                        <w:rFonts w:ascii="Arial" w:hAnsi="Arial" w:cs="Arial"/>
                                        <w:b/>
                                        <w:noProof/>
                                        <w:color w:val="548DD4" w:themeColor="text2" w:themeTint="99"/>
                                        <w:sz w:val="40"/>
                                        <w:szCs w:val="40"/>
                                      </w:rPr>
                                    </w:pPr>
                                    <w:r>
                                      <w:rPr>
                                        <w:rFonts w:ascii="Arial" w:hAnsi="Arial" w:cs="Arial"/>
                                        <w:b/>
                                        <w:noProof/>
                                        <w:color w:val="548DD4" w:themeColor="text2" w:themeTint="99"/>
                                        <w:sz w:val="40"/>
                                        <w:szCs w:val="40"/>
                                        <w:lang w:val="en-AU"/>
                                      </w:rPr>
                                      <w:t>Requirement Analysis</w:t>
                                    </w:r>
                                  </w:p>
                                </w:sdtContent>
                              </w:sdt>
                              <w:sdt>
                                <w:sdtPr>
                                  <w:rPr>
                                    <w:rFonts w:ascii="Arial" w:hAnsi="Arial" w:cs="Arial"/>
                                    <w:b/>
                                    <w:noProof/>
                                    <w:color w:val="548DD4" w:themeColor="text2" w:themeTint="99"/>
                                  </w:rPr>
                                  <w:alias w:val="Subtitle"/>
                                  <w:id w:val="1262955266"/>
                                  <w:dataBinding w:prefixMappings="xmlns:ns0='http://schemas.openxmlformats.org/package/2006/metadata/core-properties' xmlns:ns1='http://purl.org/dc/elements/1.1/'" w:xpath="/ns0:coreProperties[1]/ns1:subject[1]" w:storeItemID="{6C3C8BC8-F283-45AE-878A-BAB7291924A1}"/>
                                  <w:text/>
                                </w:sdtPr>
                                <w:sdtContent>
                                  <w:p w:rsidR="006475D8" w:rsidRPr="006230A4" w:rsidRDefault="006475D8" w:rsidP="006230A4">
                                    <w:pPr>
                                      <w:jc w:val="left"/>
                                      <w:rPr>
                                        <w:rFonts w:ascii="Arial" w:hAnsi="Arial" w:cs="Arial"/>
                                        <w:b/>
                                        <w:noProof/>
                                      </w:rPr>
                                    </w:pPr>
                                    <w:r>
                                      <w:rPr>
                                        <w:rFonts w:ascii="Arial" w:hAnsi="Arial" w:cs="Arial"/>
                                        <w:b/>
                                        <w:noProof/>
                                        <w:color w:val="548DD4" w:themeColor="text2" w:themeTint="99"/>
                                      </w:rPr>
                                      <w:t>Analyzing the requirements from the client for the project Internet Server IPv6 readiness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1D2E4A36" id="Text Box 39" o:spid="_x0000_s1029" type="#_x0000_t202" style="position:absolute;left:0;text-align:left;margin-left:270.3pt;margin-top:0;width:247.7pt;height:194.9pt;z-index:251661312;visibility:visible;mso-wrap-style:square;mso-width-percent:0;mso-height-percent:280;mso-top-percent:350;mso-wrap-distance-left:9pt;mso-wrap-distance-top:0;mso-wrap-distance-right:9pt;mso-wrap-distance-bottom:0;mso-position-horizontal:absolute;mso-position-horizontal-relative:page;mso-position-vertical-relative:page;mso-width-percent:0;mso-height-percent:280;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" filled="f" stroked="f" strokeweight=".5pt">
                    <v:textbox style="mso-fit-shape-to-text:t">
                      <w:txbxContent>
                        <w:sdt>
                          <w:sdtPr>
                            <w:rPr>
                              <w:rFonts w:ascii="Arial" w:hAnsi="Arial" w:cs="Arial"/>
                              <w:b/>
                              <w:noProof/>
                              <w:color w:val="548DD4" w:themeColor="text2" w:themeTint="99"/>
                              <w:sz w:val="40"/>
                              <w:szCs w:val="40"/>
                            </w:rPr>
                            <w:alias w:val="Title"/>
                            <w:id w:val="-85856385"/>
                            <w:dataBinding w:prefixMappings="xmlns:ns0='http://schemas.openxmlformats.org/package/2006/metadata/core-properties' xmlns:ns1='http://purl.org/dc/elements/1.1/'" w:xpath="/ns0:coreProperties[1]/ns1:title[1]" w:storeItemID="{6C3C8BC8-F283-45AE-878A-BAB7291924A1}"/>
                            <w:text/>
                          </w:sdtPr>
                          <w:sdtContent>
                            <w:p w:rsidR="006475D8" w:rsidRPr="006230A4" w:rsidRDefault="006475D8" w:rsidP="006230A4">
                              <w:pPr>
                                <w:jc w:val="left"/>
                                <w:rPr>
                                  <w:rFonts w:ascii="Arial" w:hAnsi="Arial" w:cs="Arial"/>
                                  <w:b/>
                                  <w:noProof/>
                                  <w:color w:val="548DD4" w:themeColor="text2" w:themeTint="99"/>
                                  <w:sz w:val="40"/>
                                  <w:szCs w:val="40"/>
                                </w:rPr>
                              </w:pPr>
                              <w:r>
                                <w:rPr>
                                  <w:rFonts w:ascii="Arial" w:hAnsi="Arial" w:cs="Arial"/>
                                  <w:b/>
                                  <w:noProof/>
                                  <w:color w:val="548DD4" w:themeColor="text2" w:themeTint="99"/>
                                  <w:sz w:val="40"/>
                                  <w:szCs w:val="40"/>
                                  <w:lang w:val="en-AU"/>
                                </w:rPr>
                                <w:t>Requirement Analysis</w:t>
                              </w:r>
                            </w:p>
                          </w:sdtContent>
                        </w:sdt>
                        <w:sdt>
                          <w:sdtPr>
                            <w:rPr>
                              <w:rFonts w:ascii="Arial" w:hAnsi="Arial" w:cs="Arial"/>
                              <w:b/>
                              <w:noProof/>
                              <w:color w:val="548DD4" w:themeColor="text2" w:themeTint="99"/>
                            </w:rPr>
                            <w:alias w:val="Subtitle"/>
                            <w:id w:val="1262955266"/>
                            <w:dataBinding w:prefixMappings="xmlns:ns0='http://schemas.openxmlformats.org/package/2006/metadata/core-properties' xmlns:ns1='http://purl.org/dc/elements/1.1/'" w:xpath="/ns0:coreProperties[1]/ns1:subject[1]" w:storeItemID="{6C3C8BC8-F283-45AE-878A-BAB7291924A1}"/>
                            <w:text/>
                          </w:sdtPr>
                          <w:sdtContent>
                            <w:p w:rsidR="006475D8" w:rsidRPr="006230A4" w:rsidRDefault="006475D8" w:rsidP="006230A4">
                              <w:pPr>
                                <w:jc w:val="left"/>
                                <w:rPr>
                                  <w:rFonts w:ascii="Arial" w:hAnsi="Arial" w:cs="Arial"/>
                                  <w:b/>
                                  <w:noProof/>
                                </w:rPr>
                              </w:pPr>
                              <w:r>
                                <w:rPr>
                                  <w:rFonts w:ascii="Arial" w:hAnsi="Arial" w:cs="Arial"/>
                                  <w:b/>
                                  <w:noProof/>
                                  <w:color w:val="548DD4" w:themeColor="text2" w:themeTint="99"/>
                                </w:rPr>
                                <w:t>Analyzing the requirements from the client for the project Internet Server IPv6 readiness</w:t>
                              </w:r>
                            </w:p>
                          </w:sdtContent>
                        </w:sdt>
                      </w:txbxContent>
                    </v:textbox>
                    <w10:wrap type="square" anchorx="page" anchory="page"/>
                  </v:shape>
                </w:pict>
              </mc:Fallback>
            </mc:AlternateContent>
          </w:r>
          <w:r w:rsidR="003C77DA">
            <w:br w:type="page"/>
          </w:r>
        </w:p>
      </w:sdtContent>
    </w:sdt>
    <w:p w:rsidR="000726C6" w:rsidRPr="000726C6" w:rsidRDefault="000726C6" w:rsidP="00695668">
      <w:pPr>
        <w:pStyle w:val="Heading4"/>
        <w:jc w:val="center"/>
      </w:pPr>
      <w:r w:rsidRPr="000726C6">
        <w:lastRenderedPageBreak/>
        <w:t>Table of Content</w:t>
      </w:r>
    </w:p>
    <w:p w:rsidR="00695668" w:rsidRDefault="005765E1">
      <w:pPr>
        <w:pStyle w:val="TOC1"/>
        <w:tabs>
          <w:tab w:val="left" w:pos="480"/>
          <w:tab w:val="right" w:leader="underscore" w:pos="10456"/>
        </w:tabs>
        <w:rPr>
          <w:rFonts w:cstheme="minorBidi"/>
          <w:b w:val="0"/>
          <w:bCs w:val="0"/>
          <w:i w:val="0"/>
          <w:iCs w:val="0"/>
          <w:noProof/>
          <w:kern w:val="0"/>
          <w:sz w:val="22"/>
          <w:szCs w:val="22"/>
          <w:lang w:eastAsia="en-US"/>
        </w:rPr>
      </w:pPr>
      <w:r>
        <w:fldChar w:fldCharType="begin"/>
      </w:r>
      <w:r>
        <w:instrText xml:space="preserve"> TOC \o "1-3" \h \z \u </w:instrText>
      </w:r>
      <w:r>
        <w:fldChar w:fldCharType="separate"/>
      </w:r>
      <w:hyperlink w:anchor="_Toc433305593" w:history="1">
        <w:r w:rsidR="00695668" w:rsidRPr="002B2CDF">
          <w:rPr>
            <w:rStyle w:val="Hyperlink"/>
            <w:noProof/>
          </w:rPr>
          <w:t>1</w:t>
        </w:r>
        <w:r w:rsidR="00695668">
          <w:rPr>
            <w:rFonts w:cstheme="minorBidi"/>
            <w:b w:val="0"/>
            <w:bCs w:val="0"/>
            <w:i w:val="0"/>
            <w:iCs w:val="0"/>
            <w:noProof/>
            <w:kern w:val="0"/>
            <w:sz w:val="22"/>
            <w:szCs w:val="22"/>
            <w:lang w:eastAsia="en-US"/>
          </w:rPr>
          <w:tab/>
        </w:r>
        <w:r w:rsidR="00695668" w:rsidRPr="002B2CDF">
          <w:rPr>
            <w:rStyle w:val="Hyperlink"/>
            <w:noProof/>
          </w:rPr>
          <w:t>Introduction</w:t>
        </w:r>
        <w:r w:rsidR="00695668">
          <w:rPr>
            <w:noProof/>
            <w:webHidden/>
          </w:rPr>
          <w:tab/>
        </w:r>
        <w:r w:rsidR="00695668">
          <w:rPr>
            <w:noProof/>
            <w:webHidden/>
          </w:rPr>
          <w:fldChar w:fldCharType="begin"/>
        </w:r>
        <w:r w:rsidR="00695668">
          <w:rPr>
            <w:noProof/>
            <w:webHidden/>
          </w:rPr>
          <w:instrText xml:space="preserve"> PAGEREF _Toc433305593 \h </w:instrText>
        </w:r>
        <w:r w:rsidR="00695668">
          <w:rPr>
            <w:noProof/>
            <w:webHidden/>
          </w:rPr>
        </w:r>
        <w:r w:rsidR="00695668">
          <w:rPr>
            <w:noProof/>
            <w:webHidden/>
          </w:rPr>
          <w:fldChar w:fldCharType="separate"/>
        </w:r>
        <w:r w:rsidR="00695668">
          <w:rPr>
            <w:noProof/>
            <w:webHidden/>
          </w:rPr>
          <w:t>2</w:t>
        </w:r>
        <w:r w:rsidR="00695668">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594" w:history="1">
        <w:r w:rsidRPr="002B2CDF">
          <w:rPr>
            <w:rStyle w:val="Hyperlink"/>
            <w:noProof/>
          </w:rPr>
          <w:t>1.1</w:t>
        </w:r>
        <w:r>
          <w:rPr>
            <w:rFonts w:cstheme="minorBidi"/>
            <w:b w:val="0"/>
            <w:bCs w:val="0"/>
            <w:noProof/>
            <w:kern w:val="0"/>
            <w:lang w:eastAsia="en-US"/>
          </w:rPr>
          <w:tab/>
        </w:r>
        <w:r w:rsidRPr="002B2CDF">
          <w:rPr>
            <w:rStyle w:val="Hyperlink"/>
            <w:noProof/>
          </w:rPr>
          <w:t>The Authorization</w:t>
        </w:r>
        <w:r>
          <w:rPr>
            <w:noProof/>
            <w:webHidden/>
          </w:rPr>
          <w:tab/>
        </w:r>
        <w:r>
          <w:rPr>
            <w:noProof/>
            <w:webHidden/>
          </w:rPr>
          <w:fldChar w:fldCharType="begin"/>
        </w:r>
        <w:r>
          <w:rPr>
            <w:noProof/>
            <w:webHidden/>
          </w:rPr>
          <w:instrText xml:space="preserve"> PAGEREF _Toc433305594 \h </w:instrText>
        </w:r>
        <w:r>
          <w:rPr>
            <w:noProof/>
            <w:webHidden/>
          </w:rPr>
        </w:r>
        <w:r>
          <w:rPr>
            <w:noProof/>
            <w:webHidden/>
          </w:rPr>
          <w:fldChar w:fldCharType="separate"/>
        </w:r>
        <w:r>
          <w:rPr>
            <w:noProof/>
            <w:webHidden/>
          </w:rPr>
          <w:t>2</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595" w:history="1">
        <w:r w:rsidRPr="002B2CDF">
          <w:rPr>
            <w:rStyle w:val="Hyperlink"/>
            <w:noProof/>
          </w:rPr>
          <w:t>1.2</w:t>
        </w:r>
        <w:r>
          <w:rPr>
            <w:rFonts w:cstheme="minorBidi"/>
            <w:b w:val="0"/>
            <w:bCs w:val="0"/>
            <w:noProof/>
            <w:kern w:val="0"/>
            <w:lang w:eastAsia="en-US"/>
          </w:rPr>
          <w:tab/>
        </w:r>
        <w:r w:rsidRPr="002B2CDF">
          <w:rPr>
            <w:rStyle w:val="Hyperlink"/>
            <w:noProof/>
          </w:rPr>
          <w:t>The Purpose</w:t>
        </w:r>
        <w:r>
          <w:rPr>
            <w:noProof/>
            <w:webHidden/>
          </w:rPr>
          <w:tab/>
        </w:r>
        <w:r>
          <w:rPr>
            <w:noProof/>
            <w:webHidden/>
          </w:rPr>
          <w:fldChar w:fldCharType="begin"/>
        </w:r>
        <w:r>
          <w:rPr>
            <w:noProof/>
            <w:webHidden/>
          </w:rPr>
          <w:instrText xml:space="preserve"> PAGEREF _Toc433305595 \h </w:instrText>
        </w:r>
        <w:r>
          <w:rPr>
            <w:noProof/>
            <w:webHidden/>
          </w:rPr>
        </w:r>
        <w:r>
          <w:rPr>
            <w:noProof/>
            <w:webHidden/>
          </w:rPr>
          <w:fldChar w:fldCharType="separate"/>
        </w:r>
        <w:r>
          <w:rPr>
            <w:noProof/>
            <w:webHidden/>
          </w:rPr>
          <w:t>2</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596" w:history="1">
        <w:r w:rsidRPr="002B2CDF">
          <w:rPr>
            <w:rStyle w:val="Hyperlink"/>
            <w:noProof/>
          </w:rPr>
          <w:t>1.3</w:t>
        </w:r>
        <w:r>
          <w:rPr>
            <w:rFonts w:cstheme="minorBidi"/>
            <w:b w:val="0"/>
            <w:bCs w:val="0"/>
            <w:noProof/>
            <w:kern w:val="0"/>
            <w:lang w:eastAsia="en-US"/>
          </w:rPr>
          <w:tab/>
        </w:r>
        <w:r w:rsidRPr="002B2CDF">
          <w:rPr>
            <w:rStyle w:val="Hyperlink"/>
            <w:noProof/>
          </w:rPr>
          <w:t>Problems and Opportunities</w:t>
        </w:r>
        <w:r>
          <w:rPr>
            <w:noProof/>
            <w:webHidden/>
          </w:rPr>
          <w:tab/>
        </w:r>
        <w:r>
          <w:rPr>
            <w:noProof/>
            <w:webHidden/>
          </w:rPr>
          <w:fldChar w:fldCharType="begin"/>
        </w:r>
        <w:r>
          <w:rPr>
            <w:noProof/>
            <w:webHidden/>
          </w:rPr>
          <w:instrText xml:space="preserve"> PAGEREF _Toc433305596 \h </w:instrText>
        </w:r>
        <w:r>
          <w:rPr>
            <w:noProof/>
            <w:webHidden/>
          </w:rPr>
        </w:r>
        <w:r>
          <w:rPr>
            <w:noProof/>
            <w:webHidden/>
          </w:rPr>
          <w:fldChar w:fldCharType="separate"/>
        </w:r>
        <w:r>
          <w:rPr>
            <w:noProof/>
            <w:webHidden/>
          </w:rPr>
          <w:t>2</w:t>
        </w:r>
        <w:r>
          <w:rPr>
            <w:noProof/>
            <w:webHidden/>
          </w:rPr>
          <w:fldChar w:fldCharType="end"/>
        </w:r>
      </w:hyperlink>
    </w:p>
    <w:p w:rsidR="00695668" w:rsidRDefault="00695668">
      <w:pPr>
        <w:pStyle w:val="TOC3"/>
        <w:tabs>
          <w:tab w:val="left" w:pos="1200"/>
          <w:tab w:val="right" w:leader="underscore" w:pos="10456"/>
        </w:tabs>
        <w:rPr>
          <w:rFonts w:cstheme="minorBidi"/>
          <w:noProof/>
          <w:kern w:val="0"/>
          <w:sz w:val="22"/>
          <w:szCs w:val="22"/>
          <w:lang w:eastAsia="en-US"/>
        </w:rPr>
      </w:pPr>
      <w:hyperlink w:anchor="_Toc433305597" w:history="1">
        <w:r w:rsidRPr="002B2CDF">
          <w:rPr>
            <w:rStyle w:val="Hyperlink"/>
            <w:noProof/>
          </w:rPr>
          <w:t>1.3.1</w:t>
        </w:r>
        <w:r>
          <w:rPr>
            <w:rFonts w:cstheme="minorBidi"/>
            <w:noProof/>
            <w:kern w:val="0"/>
            <w:sz w:val="22"/>
            <w:szCs w:val="22"/>
            <w:lang w:eastAsia="en-US"/>
          </w:rPr>
          <w:tab/>
        </w:r>
        <w:r w:rsidRPr="002B2CDF">
          <w:rPr>
            <w:rStyle w:val="Hyperlink"/>
            <w:noProof/>
          </w:rPr>
          <w:t>Problems</w:t>
        </w:r>
        <w:r>
          <w:rPr>
            <w:noProof/>
            <w:webHidden/>
          </w:rPr>
          <w:tab/>
        </w:r>
        <w:r>
          <w:rPr>
            <w:noProof/>
            <w:webHidden/>
          </w:rPr>
          <w:fldChar w:fldCharType="begin"/>
        </w:r>
        <w:r>
          <w:rPr>
            <w:noProof/>
            <w:webHidden/>
          </w:rPr>
          <w:instrText xml:space="preserve"> PAGEREF _Toc433305597 \h </w:instrText>
        </w:r>
        <w:r>
          <w:rPr>
            <w:noProof/>
            <w:webHidden/>
          </w:rPr>
        </w:r>
        <w:r>
          <w:rPr>
            <w:noProof/>
            <w:webHidden/>
          </w:rPr>
          <w:fldChar w:fldCharType="separate"/>
        </w:r>
        <w:r>
          <w:rPr>
            <w:noProof/>
            <w:webHidden/>
          </w:rPr>
          <w:t>2</w:t>
        </w:r>
        <w:r>
          <w:rPr>
            <w:noProof/>
            <w:webHidden/>
          </w:rPr>
          <w:fldChar w:fldCharType="end"/>
        </w:r>
      </w:hyperlink>
    </w:p>
    <w:p w:rsidR="00695668" w:rsidRDefault="00695668">
      <w:pPr>
        <w:pStyle w:val="TOC3"/>
        <w:tabs>
          <w:tab w:val="left" w:pos="1200"/>
          <w:tab w:val="right" w:leader="underscore" w:pos="10456"/>
        </w:tabs>
        <w:rPr>
          <w:rFonts w:cstheme="minorBidi"/>
          <w:noProof/>
          <w:kern w:val="0"/>
          <w:sz w:val="22"/>
          <w:szCs w:val="22"/>
          <w:lang w:eastAsia="en-US"/>
        </w:rPr>
      </w:pPr>
      <w:hyperlink w:anchor="_Toc433305598" w:history="1">
        <w:r w:rsidRPr="002B2CDF">
          <w:rPr>
            <w:rStyle w:val="Hyperlink"/>
            <w:noProof/>
          </w:rPr>
          <w:t>1.3.2</w:t>
        </w:r>
        <w:r>
          <w:rPr>
            <w:rFonts w:cstheme="minorBidi"/>
            <w:noProof/>
            <w:kern w:val="0"/>
            <w:sz w:val="22"/>
            <w:szCs w:val="22"/>
            <w:lang w:eastAsia="en-US"/>
          </w:rPr>
          <w:tab/>
        </w:r>
        <w:r w:rsidRPr="002B2CDF">
          <w:rPr>
            <w:rStyle w:val="Hyperlink"/>
            <w:noProof/>
          </w:rPr>
          <w:t>Opportunities</w:t>
        </w:r>
        <w:r>
          <w:rPr>
            <w:noProof/>
            <w:webHidden/>
          </w:rPr>
          <w:tab/>
        </w:r>
        <w:r>
          <w:rPr>
            <w:noProof/>
            <w:webHidden/>
          </w:rPr>
          <w:fldChar w:fldCharType="begin"/>
        </w:r>
        <w:r>
          <w:rPr>
            <w:noProof/>
            <w:webHidden/>
          </w:rPr>
          <w:instrText xml:space="preserve"> PAGEREF _Toc433305598 \h </w:instrText>
        </w:r>
        <w:r>
          <w:rPr>
            <w:noProof/>
            <w:webHidden/>
          </w:rPr>
        </w:r>
        <w:r>
          <w:rPr>
            <w:noProof/>
            <w:webHidden/>
          </w:rPr>
          <w:fldChar w:fldCharType="separate"/>
        </w:r>
        <w:r>
          <w:rPr>
            <w:noProof/>
            <w:webHidden/>
          </w:rPr>
          <w:t>2</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599" w:history="1">
        <w:r w:rsidRPr="002B2CDF">
          <w:rPr>
            <w:rStyle w:val="Hyperlink"/>
            <w:noProof/>
          </w:rPr>
          <w:t>1.4</w:t>
        </w:r>
        <w:r>
          <w:rPr>
            <w:rFonts w:cstheme="minorBidi"/>
            <w:b w:val="0"/>
            <w:bCs w:val="0"/>
            <w:noProof/>
            <w:kern w:val="0"/>
            <w:lang w:eastAsia="en-US"/>
          </w:rPr>
          <w:tab/>
        </w:r>
        <w:r w:rsidRPr="002B2CDF">
          <w:rPr>
            <w:rStyle w:val="Hyperlink"/>
            <w:noProof/>
          </w:rPr>
          <w:t>Objectives and goals</w:t>
        </w:r>
        <w:r>
          <w:rPr>
            <w:noProof/>
            <w:webHidden/>
          </w:rPr>
          <w:tab/>
        </w:r>
        <w:r>
          <w:rPr>
            <w:noProof/>
            <w:webHidden/>
          </w:rPr>
          <w:fldChar w:fldCharType="begin"/>
        </w:r>
        <w:r>
          <w:rPr>
            <w:noProof/>
            <w:webHidden/>
          </w:rPr>
          <w:instrText xml:space="preserve"> PAGEREF _Toc433305599 \h </w:instrText>
        </w:r>
        <w:r>
          <w:rPr>
            <w:noProof/>
            <w:webHidden/>
          </w:rPr>
        </w:r>
        <w:r>
          <w:rPr>
            <w:noProof/>
            <w:webHidden/>
          </w:rPr>
          <w:fldChar w:fldCharType="separate"/>
        </w:r>
        <w:r>
          <w:rPr>
            <w:noProof/>
            <w:webHidden/>
          </w:rPr>
          <w:t>3</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600" w:history="1">
        <w:r w:rsidRPr="002B2CDF">
          <w:rPr>
            <w:rStyle w:val="Hyperlink"/>
            <w:noProof/>
          </w:rPr>
          <w:t>1.5</w:t>
        </w:r>
        <w:r>
          <w:rPr>
            <w:rFonts w:cstheme="minorBidi"/>
            <w:b w:val="0"/>
            <w:bCs w:val="0"/>
            <w:noProof/>
            <w:kern w:val="0"/>
            <w:lang w:eastAsia="en-US"/>
          </w:rPr>
          <w:tab/>
        </w:r>
        <w:r w:rsidRPr="002B2CDF">
          <w:rPr>
            <w:rStyle w:val="Hyperlink"/>
            <w:noProof/>
          </w:rPr>
          <w:t>Methods</w:t>
        </w:r>
        <w:r>
          <w:rPr>
            <w:noProof/>
            <w:webHidden/>
          </w:rPr>
          <w:tab/>
        </w:r>
        <w:r>
          <w:rPr>
            <w:noProof/>
            <w:webHidden/>
          </w:rPr>
          <w:fldChar w:fldCharType="begin"/>
        </w:r>
        <w:r>
          <w:rPr>
            <w:noProof/>
            <w:webHidden/>
          </w:rPr>
          <w:instrText xml:space="preserve"> PAGEREF _Toc433305600 \h </w:instrText>
        </w:r>
        <w:r>
          <w:rPr>
            <w:noProof/>
            <w:webHidden/>
          </w:rPr>
        </w:r>
        <w:r>
          <w:rPr>
            <w:noProof/>
            <w:webHidden/>
          </w:rPr>
          <w:fldChar w:fldCharType="separate"/>
        </w:r>
        <w:r>
          <w:rPr>
            <w:noProof/>
            <w:webHidden/>
          </w:rPr>
          <w:t>4</w:t>
        </w:r>
        <w:r>
          <w:rPr>
            <w:noProof/>
            <w:webHidden/>
          </w:rPr>
          <w:fldChar w:fldCharType="end"/>
        </w:r>
      </w:hyperlink>
    </w:p>
    <w:p w:rsidR="00695668" w:rsidRDefault="00695668">
      <w:pPr>
        <w:pStyle w:val="TOC3"/>
        <w:tabs>
          <w:tab w:val="left" w:pos="1200"/>
          <w:tab w:val="right" w:leader="underscore" w:pos="10456"/>
        </w:tabs>
        <w:rPr>
          <w:rFonts w:cstheme="minorBidi"/>
          <w:noProof/>
          <w:kern w:val="0"/>
          <w:sz w:val="22"/>
          <w:szCs w:val="22"/>
          <w:lang w:eastAsia="en-US"/>
        </w:rPr>
      </w:pPr>
      <w:hyperlink w:anchor="_Toc433305601" w:history="1">
        <w:r w:rsidRPr="002B2CDF">
          <w:rPr>
            <w:rStyle w:val="Hyperlink"/>
            <w:noProof/>
          </w:rPr>
          <w:t>1.5.1</w:t>
        </w:r>
        <w:r>
          <w:rPr>
            <w:rFonts w:cstheme="minorBidi"/>
            <w:noProof/>
            <w:kern w:val="0"/>
            <w:sz w:val="22"/>
            <w:szCs w:val="22"/>
            <w:lang w:eastAsia="en-US"/>
          </w:rPr>
          <w:tab/>
        </w:r>
        <w:r w:rsidRPr="002B2CDF">
          <w:rPr>
            <w:rStyle w:val="Hyperlink"/>
            <w:noProof/>
          </w:rPr>
          <w:t>Online Research</w:t>
        </w:r>
        <w:r>
          <w:rPr>
            <w:noProof/>
            <w:webHidden/>
          </w:rPr>
          <w:tab/>
        </w:r>
        <w:r>
          <w:rPr>
            <w:noProof/>
            <w:webHidden/>
          </w:rPr>
          <w:fldChar w:fldCharType="begin"/>
        </w:r>
        <w:r>
          <w:rPr>
            <w:noProof/>
            <w:webHidden/>
          </w:rPr>
          <w:instrText xml:space="preserve"> PAGEREF _Toc433305601 \h </w:instrText>
        </w:r>
        <w:r>
          <w:rPr>
            <w:noProof/>
            <w:webHidden/>
          </w:rPr>
        </w:r>
        <w:r>
          <w:rPr>
            <w:noProof/>
            <w:webHidden/>
          </w:rPr>
          <w:fldChar w:fldCharType="separate"/>
        </w:r>
        <w:r>
          <w:rPr>
            <w:noProof/>
            <w:webHidden/>
          </w:rPr>
          <w:t>4</w:t>
        </w:r>
        <w:r>
          <w:rPr>
            <w:noProof/>
            <w:webHidden/>
          </w:rPr>
          <w:fldChar w:fldCharType="end"/>
        </w:r>
      </w:hyperlink>
    </w:p>
    <w:p w:rsidR="00695668" w:rsidRDefault="00695668">
      <w:pPr>
        <w:pStyle w:val="TOC3"/>
        <w:tabs>
          <w:tab w:val="left" w:pos="1200"/>
          <w:tab w:val="right" w:leader="underscore" w:pos="10456"/>
        </w:tabs>
        <w:rPr>
          <w:rFonts w:cstheme="minorBidi"/>
          <w:noProof/>
          <w:kern w:val="0"/>
          <w:sz w:val="22"/>
          <w:szCs w:val="22"/>
          <w:lang w:eastAsia="en-US"/>
        </w:rPr>
      </w:pPr>
      <w:hyperlink w:anchor="_Toc433305602" w:history="1">
        <w:r w:rsidRPr="002B2CDF">
          <w:rPr>
            <w:rStyle w:val="Hyperlink"/>
            <w:noProof/>
          </w:rPr>
          <w:t>1.5.2</w:t>
        </w:r>
        <w:r>
          <w:rPr>
            <w:rFonts w:cstheme="minorBidi"/>
            <w:noProof/>
            <w:kern w:val="0"/>
            <w:sz w:val="22"/>
            <w:szCs w:val="22"/>
            <w:lang w:eastAsia="en-US"/>
          </w:rPr>
          <w:tab/>
        </w:r>
        <w:r w:rsidRPr="002B2CDF">
          <w:rPr>
            <w:rStyle w:val="Hyperlink"/>
            <w:noProof/>
          </w:rPr>
          <w:t>Software Development Tools</w:t>
        </w:r>
        <w:r>
          <w:rPr>
            <w:noProof/>
            <w:webHidden/>
          </w:rPr>
          <w:tab/>
        </w:r>
        <w:r>
          <w:rPr>
            <w:noProof/>
            <w:webHidden/>
          </w:rPr>
          <w:fldChar w:fldCharType="begin"/>
        </w:r>
        <w:r>
          <w:rPr>
            <w:noProof/>
            <w:webHidden/>
          </w:rPr>
          <w:instrText xml:space="preserve"> PAGEREF _Toc433305602 \h </w:instrText>
        </w:r>
        <w:r>
          <w:rPr>
            <w:noProof/>
            <w:webHidden/>
          </w:rPr>
        </w:r>
        <w:r>
          <w:rPr>
            <w:noProof/>
            <w:webHidden/>
          </w:rPr>
          <w:fldChar w:fldCharType="separate"/>
        </w:r>
        <w:r>
          <w:rPr>
            <w:noProof/>
            <w:webHidden/>
          </w:rPr>
          <w:t>4</w:t>
        </w:r>
        <w:r>
          <w:rPr>
            <w:noProof/>
            <w:webHidden/>
          </w:rPr>
          <w:fldChar w:fldCharType="end"/>
        </w:r>
      </w:hyperlink>
    </w:p>
    <w:p w:rsidR="00695668" w:rsidRDefault="00695668">
      <w:pPr>
        <w:pStyle w:val="TOC3"/>
        <w:tabs>
          <w:tab w:val="left" w:pos="1200"/>
          <w:tab w:val="right" w:leader="underscore" w:pos="10456"/>
        </w:tabs>
        <w:rPr>
          <w:rFonts w:cstheme="minorBidi"/>
          <w:noProof/>
          <w:kern w:val="0"/>
          <w:sz w:val="22"/>
          <w:szCs w:val="22"/>
          <w:lang w:eastAsia="en-US"/>
        </w:rPr>
      </w:pPr>
      <w:hyperlink w:anchor="_Toc433305603" w:history="1">
        <w:r w:rsidRPr="002B2CDF">
          <w:rPr>
            <w:rStyle w:val="Hyperlink"/>
            <w:noProof/>
          </w:rPr>
          <w:t>1.5.3</w:t>
        </w:r>
        <w:r>
          <w:rPr>
            <w:rFonts w:cstheme="minorBidi"/>
            <w:noProof/>
            <w:kern w:val="0"/>
            <w:sz w:val="22"/>
            <w:szCs w:val="22"/>
            <w:lang w:eastAsia="en-US"/>
          </w:rPr>
          <w:tab/>
        </w:r>
        <w:r w:rsidRPr="002B2CDF">
          <w:rPr>
            <w:rStyle w:val="Hyperlink"/>
            <w:noProof/>
          </w:rPr>
          <w:t>Reviewing Documents</w:t>
        </w:r>
        <w:r>
          <w:rPr>
            <w:noProof/>
            <w:webHidden/>
          </w:rPr>
          <w:tab/>
        </w:r>
        <w:r>
          <w:rPr>
            <w:noProof/>
            <w:webHidden/>
          </w:rPr>
          <w:fldChar w:fldCharType="begin"/>
        </w:r>
        <w:r>
          <w:rPr>
            <w:noProof/>
            <w:webHidden/>
          </w:rPr>
          <w:instrText xml:space="preserve"> PAGEREF _Toc433305603 \h </w:instrText>
        </w:r>
        <w:r>
          <w:rPr>
            <w:noProof/>
            <w:webHidden/>
          </w:rPr>
        </w:r>
        <w:r>
          <w:rPr>
            <w:noProof/>
            <w:webHidden/>
          </w:rPr>
          <w:fldChar w:fldCharType="separate"/>
        </w:r>
        <w:r>
          <w:rPr>
            <w:noProof/>
            <w:webHidden/>
          </w:rPr>
          <w:t>4</w:t>
        </w:r>
        <w:r>
          <w:rPr>
            <w:noProof/>
            <w:webHidden/>
          </w:rPr>
          <w:fldChar w:fldCharType="end"/>
        </w:r>
      </w:hyperlink>
    </w:p>
    <w:p w:rsidR="00695668" w:rsidRDefault="00695668">
      <w:pPr>
        <w:pStyle w:val="TOC1"/>
        <w:tabs>
          <w:tab w:val="left" w:pos="480"/>
          <w:tab w:val="right" w:leader="underscore" w:pos="10456"/>
        </w:tabs>
        <w:rPr>
          <w:rFonts w:cstheme="minorBidi"/>
          <w:b w:val="0"/>
          <w:bCs w:val="0"/>
          <w:i w:val="0"/>
          <w:iCs w:val="0"/>
          <w:noProof/>
          <w:kern w:val="0"/>
          <w:sz w:val="22"/>
          <w:szCs w:val="22"/>
          <w:lang w:eastAsia="en-US"/>
        </w:rPr>
      </w:pPr>
      <w:hyperlink w:anchor="_Toc433305604" w:history="1">
        <w:r w:rsidRPr="002B2CDF">
          <w:rPr>
            <w:rStyle w:val="Hyperlink"/>
            <w:noProof/>
          </w:rPr>
          <w:t>2</w:t>
        </w:r>
        <w:r>
          <w:rPr>
            <w:rFonts w:cstheme="minorBidi"/>
            <w:b w:val="0"/>
            <w:bCs w:val="0"/>
            <w:i w:val="0"/>
            <w:iCs w:val="0"/>
            <w:noProof/>
            <w:kern w:val="0"/>
            <w:sz w:val="22"/>
            <w:szCs w:val="22"/>
            <w:lang w:eastAsia="en-US"/>
          </w:rPr>
          <w:tab/>
        </w:r>
        <w:r w:rsidRPr="002B2CDF">
          <w:rPr>
            <w:rStyle w:val="Hyperlink"/>
            <w:noProof/>
          </w:rPr>
          <w:t>Solution Outline</w:t>
        </w:r>
        <w:r>
          <w:rPr>
            <w:noProof/>
            <w:webHidden/>
          </w:rPr>
          <w:tab/>
        </w:r>
        <w:r>
          <w:rPr>
            <w:noProof/>
            <w:webHidden/>
          </w:rPr>
          <w:fldChar w:fldCharType="begin"/>
        </w:r>
        <w:r>
          <w:rPr>
            <w:noProof/>
            <w:webHidden/>
          </w:rPr>
          <w:instrText xml:space="preserve"> PAGEREF _Toc433305604 \h </w:instrText>
        </w:r>
        <w:r>
          <w:rPr>
            <w:noProof/>
            <w:webHidden/>
          </w:rPr>
        </w:r>
        <w:r>
          <w:rPr>
            <w:noProof/>
            <w:webHidden/>
          </w:rPr>
          <w:fldChar w:fldCharType="separate"/>
        </w:r>
        <w:r>
          <w:rPr>
            <w:noProof/>
            <w:webHidden/>
          </w:rPr>
          <w:t>5</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606" w:history="1">
        <w:r w:rsidRPr="002B2CDF">
          <w:rPr>
            <w:rStyle w:val="Hyperlink"/>
            <w:noProof/>
          </w:rPr>
          <w:t>2.1</w:t>
        </w:r>
        <w:r>
          <w:rPr>
            <w:rFonts w:cstheme="minorBidi"/>
            <w:b w:val="0"/>
            <w:bCs w:val="0"/>
            <w:noProof/>
            <w:kern w:val="0"/>
            <w:lang w:eastAsia="en-US"/>
          </w:rPr>
          <w:tab/>
        </w:r>
        <w:r w:rsidRPr="002B2CDF">
          <w:rPr>
            <w:rStyle w:val="Hyperlink"/>
            <w:noProof/>
          </w:rPr>
          <w:t>Scope of Solution</w:t>
        </w:r>
        <w:r>
          <w:rPr>
            <w:noProof/>
            <w:webHidden/>
          </w:rPr>
          <w:tab/>
        </w:r>
        <w:r>
          <w:rPr>
            <w:noProof/>
            <w:webHidden/>
          </w:rPr>
          <w:fldChar w:fldCharType="begin"/>
        </w:r>
        <w:r>
          <w:rPr>
            <w:noProof/>
            <w:webHidden/>
          </w:rPr>
          <w:instrText xml:space="preserve"> PAGEREF _Toc433305606 \h </w:instrText>
        </w:r>
        <w:r>
          <w:rPr>
            <w:noProof/>
            <w:webHidden/>
          </w:rPr>
        </w:r>
        <w:r>
          <w:rPr>
            <w:noProof/>
            <w:webHidden/>
          </w:rPr>
          <w:fldChar w:fldCharType="separate"/>
        </w:r>
        <w:r>
          <w:rPr>
            <w:noProof/>
            <w:webHidden/>
          </w:rPr>
          <w:t>5</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607" w:history="1">
        <w:r w:rsidRPr="002B2CDF">
          <w:rPr>
            <w:rStyle w:val="Hyperlink"/>
            <w:noProof/>
          </w:rPr>
          <w:t>2.2</w:t>
        </w:r>
        <w:r>
          <w:rPr>
            <w:rFonts w:cstheme="minorBidi"/>
            <w:b w:val="0"/>
            <w:bCs w:val="0"/>
            <w:noProof/>
            <w:kern w:val="0"/>
            <w:lang w:eastAsia="en-US"/>
          </w:rPr>
          <w:tab/>
        </w:r>
        <w:r w:rsidRPr="002B2CDF">
          <w:rPr>
            <w:rStyle w:val="Hyperlink"/>
            <w:noProof/>
          </w:rPr>
          <w:t>System Functionality</w:t>
        </w:r>
        <w:r>
          <w:rPr>
            <w:noProof/>
            <w:webHidden/>
          </w:rPr>
          <w:tab/>
        </w:r>
        <w:r>
          <w:rPr>
            <w:noProof/>
            <w:webHidden/>
          </w:rPr>
          <w:fldChar w:fldCharType="begin"/>
        </w:r>
        <w:r>
          <w:rPr>
            <w:noProof/>
            <w:webHidden/>
          </w:rPr>
          <w:instrText xml:space="preserve"> PAGEREF _Toc433305607 \h </w:instrText>
        </w:r>
        <w:r>
          <w:rPr>
            <w:noProof/>
            <w:webHidden/>
          </w:rPr>
        </w:r>
        <w:r>
          <w:rPr>
            <w:noProof/>
            <w:webHidden/>
          </w:rPr>
          <w:fldChar w:fldCharType="separate"/>
        </w:r>
        <w:r>
          <w:rPr>
            <w:noProof/>
            <w:webHidden/>
          </w:rPr>
          <w:t>5</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608" w:history="1">
        <w:r w:rsidRPr="002B2CDF">
          <w:rPr>
            <w:rStyle w:val="Hyperlink"/>
            <w:noProof/>
          </w:rPr>
          <w:t>2.3</w:t>
        </w:r>
        <w:r>
          <w:rPr>
            <w:rFonts w:cstheme="minorBidi"/>
            <w:b w:val="0"/>
            <w:bCs w:val="0"/>
            <w:noProof/>
            <w:kern w:val="0"/>
            <w:lang w:eastAsia="en-US"/>
          </w:rPr>
          <w:tab/>
        </w:r>
        <w:r w:rsidRPr="002B2CDF">
          <w:rPr>
            <w:rStyle w:val="Hyperlink"/>
            <w:noProof/>
          </w:rPr>
          <w:t>User Interface</w:t>
        </w:r>
        <w:r>
          <w:rPr>
            <w:noProof/>
            <w:webHidden/>
          </w:rPr>
          <w:tab/>
        </w:r>
        <w:r>
          <w:rPr>
            <w:noProof/>
            <w:webHidden/>
          </w:rPr>
          <w:fldChar w:fldCharType="begin"/>
        </w:r>
        <w:r>
          <w:rPr>
            <w:noProof/>
            <w:webHidden/>
          </w:rPr>
          <w:instrText xml:space="preserve"> PAGEREF _Toc433305608 \h </w:instrText>
        </w:r>
        <w:r>
          <w:rPr>
            <w:noProof/>
            <w:webHidden/>
          </w:rPr>
        </w:r>
        <w:r>
          <w:rPr>
            <w:noProof/>
            <w:webHidden/>
          </w:rPr>
          <w:fldChar w:fldCharType="separate"/>
        </w:r>
        <w:r>
          <w:rPr>
            <w:noProof/>
            <w:webHidden/>
          </w:rPr>
          <w:t>5</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609" w:history="1">
        <w:r w:rsidRPr="002B2CDF">
          <w:rPr>
            <w:rStyle w:val="Hyperlink"/>
            <w:noProof/>
          </w:rPr>
          <w:t>2.4</w:t>
        </w:r>
        <w:r>
          <w:rPr>
            <w:rFonts w:cstheme="minorBidi"/>
            <w:b w:val="0"/>
            <w:bCs w:val="0"/>
            <w:noProof/>
            <w:kern w:val="0"/>
            <w:lang w:eastAsia="en-US"/>
          </w:rPr>
          <w:tab/>
        </w:r>
        <w:r w:rsidRPr="002B2CDF">
          <w:rPr>
            <w:rStyle w:val="Hyperlink"/>
            <w:noProof/>
          </w:rPr>
          <w:t>System Output</w:t>
        </w:r>
        <w:r>
          <w:rPr>
            <w:noProof/>
            <w:webHidden/>
          </w:rPr>
          <w:tab/>
        </w:r>
        <w:r>
          <w:rPr>
            <w:noProof/>
            <w:webHidden/>
          </w:rPr>
          <w:fldChar w:fldCharType="begin"/>
        </w:r>
        <w:r>
          <w:rPr>
            <w:noProof/>
            <w:webHidden/>
          </w:rPr>
          <w:instrText xml:space="preserve"> PAGEREF _Toc433305609 \h </w:instrText>
        </w:r>
        <w:r>
          <w:rPr>
            <w:noProof/>
            <w:webHidden/>
          </w:rPr>
        </w:r>
        <w:r>
          <w:rPr>
            <w:noProof/>
            <w:webHidden/>
          </w:rPr>
          <w:fldChar w:fldCharType="separate"/>
        </w:r>
        <w:r>
          <w:rPr>
            <w:noProof/>
            <w:webHidden/>
          </w:rPr>
          <w:t>5</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610" w:history="1">
        <w:r w:rsidRPr="002B2CDF">
          <w:rPr>
            <w:rStyle w:val="Hyperlink"/>
            <w:noProof/>
          </w:rPr>
          <w:t>2.5</w:t>
        </w:r>
        <w:r>
          <w:rPr>
            <w:rFonts w:cstheme="minorBidi"/>
            <w:b w:val="0"/>
            <w:bCs w:val="0"/>
            <w:noProof/>
            <w:kern w:val="0"/>
            <w:lang w:eastAsia="en-US"/>
          </w:rPr>
          <w:tab/>
        </w:r>
        <w:r w:rsidRPr="002B2CDF">
          <w:rPr>
            <w:rStyle w:val="Hyperlink"/>
            <w:noProof/>
          </w:rPr>
          <w:t>Constraints</w:t>
        </w:r>
        <w:r>
          <w:rPr>
            <w:noProof/>
            <w:webHidden/>
          </w:rPr>
          <w:tab/>
        </w:r>
        <w:r>
          <w:rPr>
            <w:noProof/>
            <w:webHidden/>
          </w:rPr>
          <w:fldChar w:fldCharType="begin"/>
        </w:r>
        <w:r>
          <w:rPr>
            <w:noProof/>
            <w:webHidden/>
          </w:rPr>
          <w:instrText xml:space="preserve"> PAGEREF _Toc433305610 \h </w:instrText>
        </w:r>
        <w:r>
          <w:rPr>
            <w:noProof/>
            <w:webHidden/>
          </w:rPr>
        </w:r>
        <w:r>
          <w:rPr>
            <w:noProof/>
            <w:webHidden/>
          </w:rPr>
          <w:fldChar w:fldCharType="separate"/>
        </w:r>
        <w:r>
          <w:rPr>
            <w:noProof/>
            <w:webHidden/>
          </w:rPr>
          <w:t>6</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611" w:history="1">
        <w:r w:rsidRPr="002B2CDF">
          <w:rPr>
            <w:rStyle w:val="Hyperlink"/>
            <w:noProof/>
          </w:rPr>
          <w:t>2.6</w:t>
        </w:r>
        <w:r>
          <w:rPr>
            <w:rFonts w:cstheme="minorBidi"/>
            <w:b w:val="0"/>
            <w:bCs w:val="0"/>
            <w:noProof/>
            <w:kern w:val="0"/>
            <w:lang w:eastAsia="en-US"/>
          </w:rPr>
          <w:tab/>
        </w:r>
        <w:r w:rsidRPr="002B2CDF">
          <w:rPr>
            <w:rStyle w:val="Hyperlink"/>
            <w:noProof/>
          </w:rPr>
          <w:t>Hardware &amp; Software Environment</w:t>
        </w:r>
        <w:r>
          <w:rPr>
            <w:noProof/>
            <w:webHidden/>
          </w:rPr>
          <w:tab/>
        </w:r>
        <w:r>
          <w:rPr>
            <w:noProof/>
            <w:webHidden/>
          </w:rPr>
          <w:fldChar w:fldCharType="begin"/>
        </w:r>
        <w:r>
          <w:rPr>
            <w:noProof/>
            <w:webHidden/>
          </w:rPr>
          <w:instrText xml:space="preserve"> PAGEREF _Toc433305611 \h </w:instrText>
        </w:r>
        <w:r>
          <w:rPr>
            <w:noProof/>
            <w:webHidden/>
          </w:rPr>
        </w:r>
        <w:r>
          <w:rPr>
            <w:noProof/>
            <w:webHidden/>
          </w:rPr>
          <w:fldChar w:fldCharType="separate"/>
        </w:r>
        <w:r>
          <w:rPr>
            <w:noProof/>
            <w:webHidden/>
          </w:rPr>
          <w:t>6</w:t>
        </w:r>
        <w:r>
          <w:rPr>
            <w:noProof/>
            <w:webHidden/>
          </w:rPr>
          <w:fldChar w:fldCharType="end"/>
        </w:r>
      </w:hyperlink>
    </w:p>
    <w:p w:rsidR="00695668" w:rsidRDefault="00695668">
      <w:pPr>
        <w:pStyle w:val="TOC1"/>
        <w:tabs>
          <w:tab w:val="left" w:pos="480"/>
          <w:tab w:val="right" w:leader="underscore" w:pos="10456"/>
        </w:tabs>
        <w:rPr>
          <w:rFonts w:cstheme="minorBidi"/>
          <w:b w:val="0"/>
          <w:bCs w:val="0"/>
          <w:i w:val="0"/>
          <w:iCs w:val="0"/>
          <w:noProof/>
          <w:kern w:val="0"/>
          <w:sz w:val="22"/>
          <w:szCs w:val="22"/>
          <w:lang w:eastAsia="en-US"/>
        </w:rPr>
      </w:pPr>
      <w:hyperlink w:anchor="_Toc433305612" w:history="1">
        <w:r w:rsidRPr="002B2CDF">
          <w:rPr>
            <w:rStyle w:val="Hyperlink"/>
            <w:noProof/>
          </w:rPr>
          <w:t>3</w:t>
        </w:r>
        <w:r>
          <w:rPr>
            <w:rFonts w:cstheme="minorBidi"/>
            <w:b w:val="0"/>
            <w:bCs w:val="0"/>
            <w:i w:val="0"/>
            <w:iCs w:val="0"/>
            <w:noProof/>
            <w:kern w:val="0"/>
            <w:sz w:val="22"/>
            <w:szCs w:val="22"/>
            <w:lang w:eastAsia="en-US"/>
          </w:rPr>
          <w:tab/>
        </w:r>
        <w:r w:rsidRPr="002B2CDF">
          <w:rPr>
            <w:rStyle w:val="Hyperlink"/>
            <w:noProof/>
          </w:rPr>
          <w:t>Functional Requirements</w:t>
        </w:r>
        <w:r>
          <w:rPr>
            <w:noProof/>
            <w:webHidden/>
          </w:rPr>
          <w:tab/>
        </w:r>
        <w:r>
          <w:rPr>
            <w:noProof/>
            <w:webHidden/>
          </w:rPr>
          <w:fldChar w:fldCharType="begin"/>
        </w:r>
        <w:r>
          <w:rPr>
            <w:noProof/>
            <w:webHidden/>
          </w:rPr>
          <w:instrText xml:space="preserve"> PAGEREF _Toc433305612 \h </w:instrText>
        </w:r>
        <w:r>
          <w:rPr>
            <w:noProof/>
            <w:webHidden/>
          </w:rPr>
        </w:r>
        <w:r>
          <w:rPr>
            <w:noProof/>
            <w:webHidden/>
          </w:rPr>
          <w:fldChar w:fldCharType="separate"/>
        </w:r>
        <w:r>
          <w:rPr>
            <w:noProof/>
            <w:webHidden/>
          </w:rPr>
          <w:t>7</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614" w:history="1">
        <w:r w:rsidRPr="002B2CDF">
          <w:rPr>
            <w:rStyle w:val="Hyperlink"/>
            <w:noProof/>
          </w:rPr>
          <w:t>3.1</w:t>
        </w:r>
        <w:r>
          <w:rPr>
            <w:rFonts w:cstheme="minorBidi"/>
            <w:b w:val="0"/>
            <w:bCs w:val="0"/>
            <w:noProof/>
            <w:kern w:val="0"/>
            <w:lang w:eastAsia="en-US"/>
          </w:rPr>
          <w:tab/>
        </w:r>
        <w:r w:rsidRPr="002B2CDF">
          <w:rPr>
            <w:rStyle w:val="Hyperlink"/>
            <w:noProof/>
          </w:rPr>
          <w:t>Probing servers across the Internet</w:t>
        </w:r>
        <w:r>
          <w:rPr>
            <w:noProof/>
            <w:webHidden/>
          </w:rPr>
          <w:tab/>
        </w:r>
        <w:r>
          <w:rPr>
            <w:noProof/>
            <w:webHidden/>
          </w:rPr>
          <w:fldChar w:fldCharType="begin"/>
        </w:r>
        <w:r>
          <w:rPr>
            <w:noProof/>
            <w:webHidden/>
          </w:rPr>
          <w:instrText xml:space="preserve"> PAGEREF _Toc433305614 \h </w:instrText>
        </w:r>
        <w:r>
          <w:rPr>
            <w:noProof/>
            <w:webHidden/>
          </w:rPr>
        </w:r>
        <w:r>
          <w:rPr>
            <w:noProof/>
            <w:webHidden/>
          </w:rPr>
          <w:fldChar w:fldCharType="separate"/>
        </w:r>
        <w:r>
          <w:rPr>
            <w:noProof/>
            <w:webHidden/>
          </w:rPr>
          <w:t>7</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615" w:history="1">
        <w:r w:rsidRPr="002B2CDF">
          <w:rPr>
            <w:rStyle w:val="Hyperlink"/>
            <w:noProof/>
          </w:rPr>
          <w:t>3.2</w:t>
        </w:r>
        <w:r>
          <w:rPr>
            <w:rFonts w:cstheme="minorBidi"/>
            <w:b w:val="0"/>
            <w:bCs w:val="0"/>
            <w:noProof/>
            <w:kern w:val="0"/>
            <w:lang w:eastAsia="en-US"/>
          </w:rPr>
          <w:tab/>
        </w:r>
        <w:r w:rsidRPr="002B2CDF">
          <w:rPr>
            <w:rStyle w:val="Hyperlink"/>
            <w:noProof/>
          </w:rPr>
          <w:t>Processing the raw data and storing them into database</w:t>
        </w:r>
        <w:r>
          <w:rPr>
            <w:noProof/>
            <w:webHidden/>
          </w:rPr>
          <w:tab/>
        </w:r>
        <w:r>
          <w:rPr>
            <w:noProof/>
            <w:webHidden/>
          </w:rPr>
          <w:fldChar w:fldCharType="begin"/>
        </w:r>
        <w:r>
          <w:rPr>
            <w:noProof/>
            <w:webHidden/>
          </w:rPr>
          <w:instrText xml:space="preserve"> PAGEREF _Toc433305615 \h </w:instrText>
        </w:r>
        <w:r>
          <w:rPr>
            <w:noProof/>
            <w:webHidden/>
          </w:rPr>
        </w:r>
        <w:r>
          <w:rPr>
            <w:noProof/>
            <w:webHidden/>
          </w:rPr>
          <w:fldChar w:fldCharType="separate"/>
        </w:r>
        <w:r>
          <w:rPr>
            <w:noProof/>
            <w:webHidden/>
          </w:rPr>
          <w:t>9</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616" w:history="1">
        <w:r w:rsidRPr="002B2CDF">
          <w:rPr>
            <w:rStyle w:val="Hyperlink"/>
            <w:noProof/>
          </w:rPr>
          <w:t>3.3</w:t>
        </w:r>
        <w:r>
          <w:rPr>
            <w:rFonts w:cstheme="minorBidi"/>
            <w:b w:val="0"/>
            <w:bCs w:val="0"/>
            <w:noProof/>
            <w:kern w:val="0"/>
            <w:lang w:eastAsia="en-US"/>
          </w:rPr>
          <w:tab/>
        </w:r>
        <w:r w:rsidRPr="002B2CDF">
          <w:rPr>
            <w:rStyle w:val="Hyperlink"/>
            <w:noProof/>
          </w:rPr>
          <w:t>Searching the database and graphically representing the data</w:t>
        </w:r>
        <w:r>
          <w:rPr>
            <w:noProof/>
            <w:webHidden/>
          </w:rPr>
          <w:tab/>
        </w:r>
        <w:r>
          <w:rPr>
            <w:noProof/>
            <w:webHidden/>
          </w:rPr>
          <w:fldChar w:fldCharType="begin"/>
        </w:r>
        <w:r>
          <w:rPr>
            <w:noProof/>
            <w:webHidden/>
          </w:rPr>
          <w:instrText xml:space="preserve"> PAGEREF _Toc433305616 \h </w:instrText>
        </w:r>
        <w:r>
          <w:rPr>
            <w:noProof/>
            <w:webHidden/>
          </w:rPr>
        </w:r>
        <w:r>
          <w:rPr>
            <w:noProof/>
            <w:webHidden/>
          </w:rPr>
          <w:fldChar w:fldCharType="separate"/>
        </w:r>
        <w:r>
          <w:rPr>
            <w:noProof/>
            <w:webHidden/>
          </w:rPr>
          <w:t>9</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617" w:history="1">
        <w:r w:rsidRPr="002B2CDF">
          <w:rPr>
            <w:rStyle w:val="Hyperlink"/>
            <w:noProof/>
          </w:rPr>
          <w:t>3.4</w:t>
        </w:r>
        <w:r>
          <w:rPr>
            <w:rFonts w:cstheme="minorBidi"/>
            <w:b w:val="0"/>
            <w:bCs w:val="0"/>
            <w:noProof/>
            <w:kern w:val="0"/>
            <w:lang w:eastAsia="en-US"/>
          </w:rPr>
          <w:tab/>
        </w:r>
        <w:r w:rsidRPr="002B2CDF">
          <w:rPr>
            <w:rStyle w:val="Hyperlink"/>
            <w:noProof/>
          </w:rPr>
          <w:t>Diagnosis toward IPv6 unavailable networks</w:t>
        </w:r>
        <w:r>
          <w:rPr>
            <w:noProof/>
            <w:webHidden/>
          </w:rPr>
          <w:tab/>
        </w:r>
        <w:r>
          <w:rPr>
            <w:noProof/>
            <w:webHidden/>
          </w:rPr>
          <w:fldChar w:fldCharType="begin"/>
        </w:r>
        <w:r>
          <w:rPr>
            <w:noProof/>
            <w:webHidden/>
          </w:rPr>
          <w:instrText xml:space="preserve"> PAGEREF _Toc433305617 \h </w:instrText>
        </w:r>
        <w:r>
          <w:rPr>
            <w:noProof/>
            <w:webHidden/>
          </w:rPr>
        </w:r>
        <w:r>
          <w:rPr>
            <w:noProof/>
            <w:webHidden/>
          </w:rPr>
          <w:fldChar w:fldCharType="separate"/>
        </w:r>
        <w:r>
          <w:rPr>
            <w:noProof/>
            <w:webHidden/>
          </w:rPr>
          <w:t>11</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618" w:history="1">
        <w:r w:rsidRPr="002B2CDF">
          <w:rPr>
            <w:rStyle w:val="Hyperlink"/>
            <w:noProof/>
          </w:rPr>
          <w:t>3.5</w:t>
        </w:r>
        <w:r>
          <w:rPr>
            <w:rFonts w:cstheme="minorBidi"/>
            <w:b w:val="0"/>
            <w:bCs w:val="0"/>
            <w:noProof/>
            <w:kern w:val="0"/>
            <w:lang w:eastAsia="en-US"/>
          </w:rPr>
          <w:tab/>
        </w:r>
        <w:r w:rsidRPr="002B2CDF">
          <w:rPr>
            <w:rStyle w:val="Hyperlink"/>
            <w:noProof/>
          </w:rPr>
          <w:t>Import &amp; Export Database</w:t>
        </w:r>
        <w:r>
          <w:rPr>
            <w:noProof/>
            <w:webHidden/>
          </w:rPr>
          <w:tab/>
        </w:r>
        <w:r>
          <w:rPr>
            <w:noProof/>
            <w:webHidden/>
          </w:rPr>
          <w:fldChar w:fldCharType="begin"/>
        </w:r>
        <w:r>
          <w:rPr>
            <w:noProof/>
            <w:webHidden/>
          </w:rPr>
          <w:instrText xml:space="preserve"> PAGEREF _Toc433305618 \h </w:instrText>
        </w:r>
        <w:r>
          <w:rPr>
            <w:noProof/>
            <w:webHidden/>
          </w:rPr>
        </w:r>
        <w:r>
          <w:rPr>
            <w:noProof/>
            <w:webHidden/>
          </w:rPr>
          <w:fldChar w:fldCharType="separate"/>
        </w:r>
        <w:r>
          <w:rPr>
            <w:noProof/>
            <w:webHidden/>
          </w:rPr>
          <w:t>12</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619" w:history="1">
        <w:r w:rsidRPr="002B2CDF">
          <w:rPr>
            <w:rStyle w:val="Hyperlink"/>
            <w:rFonts w:ascii="Arial" w:hAnsi="Arial" w:cstheme="majorBidi"/>
            <w:i/>
            <w:noProof/>
          </w:rPr>
          <w:t>3.6</w:t>
        </w:r>
        <w:r>
          <w:rPr>
            <w:rFonts w:cstheme="minorBidi"/>
            <w:b w:val="0"/>
            <w:bCs w:val="0"/>
            <w:noProof/>
            <w:kern w:val="0"/>
            <w:lang w:eastAsia="en-US"/>
          </w:rPr>
          <w:tab/>
        </w:r>
        <w:r w:rsidRPr="002B2CDF">
          <w:rPr>
            <w:rStyle w:val="Hyperlink"/>
            <w:rFonts w:ascii="Arial" w:hAnsi="Arial" w:cstheme="majorBidi"/>
            <w:i/>
            <w:noProof/>
          </w:rPr>
          <w:t>Tables &amp; Charts Export</w:t>
        </w:r>
        <w:r>
          <w:rPr>
            <w:noProof/>
            <w:webHidden/>
          </w:rPr>
          <w:tab/>
        </w:r>
        <w:r>
          <w:rPr>
            <w:noProof/>
            <w:webHidden/>
          </w:rPr>
          <w:fldChar w:fldCharType="begin"/>
        </w:r>
        <w:r>
          <w:rPr>
            <w:noProof/>
            <w:webHidden/>
          </w:rPr>
          <w:instrText xml:space="preserve"> PAGEREF _Toc433305619 \h </w:instrText>
        </w:r>
        <w:r>
          <w:rPr>
            <w:noProof/>
            <w:webHidden/>
          </w:rPr>
        </w:r>
        <w:r>
          <w:rPr>
            <w:noProof/>
            <w:webHidden/>
          </w:rPr>
          <w:fldChar w:fldCharType="separate"/>
        </w:r>
        <w:r>
          <w:rPr>
            <w:noProof/>
            <w:webHidden/>
          </w:rPr>
          <w:t>13</w:t>
        </w:r>
        <w:r>
          <w:rPr>
            <w:noProof/>
            <w:webHidden/>
          </w:rPr>
          <w:fldChar w:fldCharType="end"/>
        </w:r>
      </w:hyperlink>
    </w:p>
    <w:p w:rsidR="00695668" w:rsidRDefault="00695668">
      <w:pPr>
        <w:pStyle w:val="TOC1"/>
        <w:tabs>
          <w:tab w:val="left" w:pos="480"/>
          <w:tab w:val="right" w:leader="underscore" w:pos="10456"/>
        </w:tabs>
        <w:rPr>
          <w:rFonts w:cstheme="minorBidi"/>
          <w:b w:val="0"/>
          <w:bCs w:val="0"/>
          <w:i w:val="0"/>
          <w:iCs w:val="0"/>
          <w:noProof/>
          <w:kern w:val="0"/>
          <w:sz w:val="22"/>
          <w:szCs w:val="22"/>
          <w:lang w:eastAsia="en-US"/>
        </w:rPr>
      </w:pPr>
      <w:hyperlink w:anchor="_Toc433305620" w:history="1">
        <w:r w:rsidRPr="002B2CDF">
          <w:rPr>
            <w:rStyle w:val="Hyperlink"/>
            <w:noProof/>
          </w:rPr>
          <w:t>4</w:t>
        </w:r>
        <w:r>
          <w:rPr>
            <w:rFonts w:cstheme="minorBidi"/>
            <w:b w:val="0"/>
            <w:bCs w:val="0"/>
            <w:i w:val="0"/>
            <w:iCs w:val="0"/>
            <w:noProof/>
            <w:kern w:val="0"/>
            <w:sz w:val="22"/>
            <w:szCs w:val="22"/>
            <w:lang w:eastAsia="en-US"/>
          </w:rPr>
          <w:tab/>
        </w:r>
        <w:r w:rsidRPr="002B2CDF">
          <w:rPr>
            <w:rStyle w:val="Hyperlink"/>
            <w:noProof/>
          </w:rPr>
          <w:t>Non-functional Requirements</w:t>
        </w:r>
        <w:r>
          <w:rPr>
            <w:noProof/>
            <w:webHidden/>
          </w:rPr>
          <w:tab/>
        </w:r>
        <w:r>
          <w:rPr>
            <w:noProof/>
            <w:webHidden/>
          </w:rPr>
          <w:fldChar w:fldCharType="begin"/>
        </w:r>
        <w:r>
          <w:rPr>
            <w:noProof/>
            <w:webHidden/>
          </w:rPr>
          <w:instrText xml:space="preserve"> PAGEREF _Toc433305620 \h </w:instrText>
        </w:r>
        <w:r>
          <w:rPr>
            <w:noProof/>
            <w:webHidden/>
          </w:rPr>
        </w:r>
        <w:r>
          <w:rPr>
            <w:noProof/>
            <w:webHidden/>
          </w:rPr>
          <w:fldChar w:fldCharType="separate"/>
        </w:r>
        <w:r>
          <w:rPr>
            <w:noProof/>
            <w:webHidden/>
          </w:rPr>
          <w:t>15</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622" w:history="1">
        <w:r w:rsidRPr="002B2CDF">
          <w:rPr>
            <w:rStyle w:val="Hyperlink"/>
            <w:noProof/>
          </w:rPr>
          <w:t>4.1</w:t>
        </w:r>
        <w:r>
          <w:rPr>
            <w:rFonts w:cstheme="minorBidi"/>
            <w:b w:val="0"/>
            <w:bCs w:val="0"/>
            <w:noProof/>
            <w:kern w:val="0"/>
            <w:lang w:eastAsia="en-US"/>
          </w:rPr>
          <w:tab/>
        </w:r>
        <w:r w:rsidRPr="002B2CDF">
          <w:rPr>
            <w:rStyle w:val="Hyperlink"/>
            <w:noProof/>
          </w:rPr>
          <w:t>Documentation</w:t>
        </w:r>
        <w:r>
          <w:rPr>
            <w:noProof/>
            <w:webHidden/>
          </w:rPr>
          <w:tab/>
        </w:r>
        <w:r>
          <w:rPr>
            <w:noProof/>
            <w:webHidden/>
          </w:rPr>
          <w:fldChar w:fldCharType="begin"/>
        </w:r>
        <w:r>
          <w:rPr>
            <w:noProof/>
            <w:webHidden/>
          </w:rPr>
          <w:instrText xml:space="preserve"> PAGEREF _Toc433305622 \h </w:instrText>
        </w:r>
        <w:r>
          <w:rPr>
            <w:noProof/>
            <w:webHidden/>
          </w:rPr>
        </w:r>
        <w:r>
          <w:rPr>
            <w:noProof/>
            <w:webHidden/>
          </w:rPr>
          <w:fldChar w:fldCharType="separate"/>
        </w:r>
        <w:r>
          <w:rPr>
            <w:noProof/>
            <w:webHidden/>
          </w:rPr>
          <w:t>15</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623" w:history="1">
        <w:r w:rsidRPr="002B2CDF">
          <w:rPr>
            <w:rStyle w:val="Hyperlink"/>
            <w:noProof/>
          </w:rPr>
          <w:t>4.2</w:t>
        </w:r>
        <w:r>
          <w:rPr>
            <w:rFonts w:cstheme="minorBidi"/>
            <w:b w:val="0"/>
            <w:bCs w:val="0"/>
            <w:noProof/>
            <w:kern w:val="0"/>
            <w:lang w:eastAsia="en-US"/>
          </w:rPr>
          <w:tab/>
        </w:r>
        <w:r w:rsidRPr="002B2CDF">
          <w:rPr>
            <w:rStyle w:val="Hyperlink"/>
            <w:noProof/>
          </w:rPr>
          <w:t>Hardware Consideration</w:t>
        </w:r>
        <w:r>
          <w:rPr>
            <w:noProof/>
            <w:webHidden/>
          </w:rPr>
          <w:tab/>
        </w:r>
        <w:r>
          <w:rPr>
            <w:noProof/>
            <w:webHidden/>
          </w:rPr>
          <w:fldChar w:fldCharType="begin"/>
        </w:r>
        <w:r>
          <w:rPr>
            <w:noProof/>
            <w:webHidden/>
          </w:rPr>
          <w:instrText xml:space="preserve"> PAGEREF _Toc433305623 \h </w:instrText>
        </w:r>
        <w:r>
          <w:rPr>
            <w:noProof/>
            <w:webHidden/>
          </w:rPr>
        </w:r>
        <w:r>
          <w:rPr>
            <w:noProof/>
            <w:webHidden/>
          </w:rPr>
          <w:fldChar w:fldCharType="separate"/>
        </w:r>
        <w:r>
          <w:rPr>
            <w:noProof/>
            <w:webHidden/>
          </w:rPr>
          <w:t>15</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624" w:history="1">
        <w:r w:rsidRPr="002B2CDF">
          <w:rPr>
            <w:rStyle w:val="Hyperlink"/>
            <w:noProof/>
          </w:rPr>
          <w:t>4.3</w:t>
        </w:r>
        <w:r>
          <w:rPr>
            <w:rFonts w:cstheme="minorBidi"/>
            <w:b w:val="0"/>
            <w:bCs w:val="0"/>
            <w:noProof/>
            <w:kern w:val="0"/>
            <w:lang w:eastAsia="en-US"/>
          </w:rPr>
          <w:tab/>
        </w:r>
        <w:r w:rsidRPr="002B2CDF">
          <w:rPr>
            <w:rStyle w:val="Hyperlink"/>
            <w:noProof/>
          </w:rPr>
          <w:t>Performance Characteristics</w:t>
        </w:r>
        <w:r>
          <w:rPr>
            <w:noProof/>
            <w:webHidden/>
          </w:rPr>
          <w:tab/>
        </w:r>
        <w:r>
          <w:rPr>
            <w:noProof/>
            <w:webHidden/>
          </w:rPr>
          <w:fldChar w:fldCharType="begin"/>
        </w:r>
        <w:r>
          <w:rPr>
            <w:noProof/>
            <w:webHidden/>
          </w:rPr>
          <w:instrText xml:space="preserve"> PAGEREF _Toc433305624 \h </w:instrText>
        </w:r>
        <w:r>
          <w:rPr>
            <w:noProof/>
            <w:webHidden/>
          </w:rPr>
        </w:r>
        <w:r>
          <w:rPr>
            <w:noProof/>
            <w:webHidden/>
          </w:rPr>
          <w:fldChar w:fldCharType="separate"/>
        </w:r>
        <w:r>
          <w:rPr>
            <w:noProof/>
            <w:webHidden/>
          </w:rPr>
          <w:t>16</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625" w:history="1">
        <w:r w:rsidRPr="002B2CDF">
          <w:rPr>
            <w:rStyle w:val="Hyperlink"/>
            <w:noProof/>
          </w:rPr>
          <w:t>4.4</w:t>
        </w:r>
        <w:r>
          <w:rPr>
            <w:rFonts w:cstheme="minorBidi"/>
            <w:b w:val="0"/>
            <w:bCs w:val="0"/>
            <w:noProof/>
            <w:kern w:val="0"/>
            <w:lang w:eastAsia="en-US"/>
          </w:rPr>
          <w:tab/>
        </w:r>
        <w:r w:rsidRPr="002B2CDF">
          <w:rPr>
            <w:rStyle w:val="Hyperlink"/>
            <w:noProof/>
          </w:rPr>
          <w:t>Error Handling and Extreme Conditions</w:t>
        </w:r>
        <w:r>
          <w:rPr>
            <w:noProof/>
            <w:webHidden/>
          </w:rPr>
          <w:tab/>
        </w:r>
        <w:r>
          <w:rPr>
            <w:noProof/>
            <w:webHidden/>
          </w:rPr>
          <w:fldChar w:fldCharType="begin"/>
        </w:r>
        <w:r>
          <w:rPr>
            <w:noProof/>
            <w:webHidden/>
          </w:rPr>
          <w:instrText xml:space="preserve"> PAGEREF _Toc433305625 \h </w:instrText>
        </w:r>
        <w:r>
          <w:rPr>
            <w:noProof/>
            <w:webHidden/>
          </w:rPr>
        </w:r>
        <w:r>
          <w:rPr>
            <w:noProof/>
            <w:webHidden/>
          </w:rPr>
          <w:fldChar w:fldCharType="separate"/>
        </w:r>
        <w:r>
          <w:rPr>
            <w:noProof/>
            <w:webHidden/>
          </w:rPr>
          <w:t>16</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626" w:history="1">
        <w:r w:rsidRPr="002B2CDF">
          <w:rPr>
            <w:rStyle w:val="Hyperlink"/>
            <w:noProof/>
          </w:rPr>
          <w:t>4.5</w:t>
        </w:r>
        <w:r>
          <w:rPr>
            <w:rFonts w:cstheme="minorBidi"/>
            <w:b w:val="0"/>
            <w:bCs w:val="0"/>
            <w:noProof/>
            <w:kern w:val="0"/>
            <w:lang w:eastAsia="en-US"/>
          </w:rPr>
          <w:tab/>
        </w:r>
        <w:r w:rsidRPr="002B2CDF">
          <w:rPr>
            <w:rStyle w:val="Hyperlink"/>
            <w:noProof/>
          </w:rPr>
          <w:t>System Interfacing and Compatibility</w:t>
        </w:r>
        <w:r>
          <w:rPr>
            <w:noProof/>
            <w:webHidden/>
          </w:rPr>
          <w:tab/>
        </w:r>
        <w:r>
          <w:rPr>
            <w:noProof/>
            <w:webHidden/>
          </w:rPr>
          <w:fldChar w:fldCharType="begin"/>
        </w:r>
        <w:r>
          <w:rPr>
            <w:noProof/>
            <w:webHidden/>
          </w:rPr>
          <w:instrText xml:space="preserve"> PAGEREF _Toc433305626 \h </w:instrText>
        </w:r>
        <w:r>
          <w:rPr>
            <w:noProof/>
            <w:webHidden/>
          </w:rPr>
        </w:r>
        <w:r>
          <w:rPr>
            <w:noProof/>
            <w:webHidden/>
          </w:rPr>
          <w:fldChar w:fldCharType="separate"/>
        </w:r>
        <w:r>
          <w:rPr>
            <w:noProof/>
            <w:webHidden/>
          </w:rPr>
          <w:t>17</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627" w:history="1">
        <w:r w:rsidRPr="002B2CDF">
          <w:rPr>
            <w:rStyle w:val="Hyperlink"/>
            <w:noProof/>
          </w:rPr>
          <w:t>4.6</w:t>
        </w:r>
        <w:r>
          <w:rPr>
            <w:rFonts w:cstheme="minorBidi"/>
            <w:b w:val="0"/>
            <w:bCs w:val="0"/>
            <w:noProof/>
            <w:kern w:val="0"/>
            <w:lang w:eastAsia="en-US"/>
          </w:rPr>
          <w:tab/>
        </w:r>
        <w:r w:rsidRPr="002B2CDF">
          <w:rPr>
            <w:rStyle w:val="Hyperlink"/>
            <w:noProof/>
          </w:rPr>
          <w:t>Quality Issues</w:t>
        </w:r>
        <w:r>
          <w:rPr>
            <w:noProof/>
            <w:webHidden/>
          </w:rPr>
          <w:tab/>
        </w:r>
        <w:r>
          <w:rPr>
            <w:noProof/>
            <w:webHidden/>
          </w:rPr>
          <w:fldChar w:fldCharType="begin"/>
        </w:r>
        <w:r>
          <w:rPr>
            <w:noProof/>
            <w:webHidden/>
          </w:rPr>
          <w:instrText xml:space="preserve"> PAGEREF _Toc433305627 \h </w:instrText>
        </w:r>
        <w:r>
          <w:rPr>
            <w:noProof/>
            <w:webHidden/>
          </w:rPr>
        </w:r>
        <w:r>
          <w:rPr>
            <w:noProof/>
            <w:webHidden/>
          </w:rPr>
          <w:fldChar w:fldCharType="separate"/>
        </w:r>
        <w:r>
          <w:rPr>
            <w:noProof/>
            <w:webHidden/>
          </w:rPr>
          <w:t>17</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628" w:history="1">
        <w:r w:rsidRPr="002B2CDF">
          <w:rPr>
            <w:rStyle w:val="Hyperlink"/>
            <w:noProof/>
          </w:rPr>
          <w:t>4.7</w:t>
        </w:r>
        <w:r>
          <w:rPr>
            <w:rFonts w:cstheme="minorBidi"/>
            <w:b w:val="0"/>
            <w:bCs w:val="0"/>
            <w:noProof/>
            <w:kern w:val="0"/>
            <w:lang w:eastAsia="en-US"/>
          </w:rPr>
          <w:tab/>
        </w:r>
        <w:r w:rsidRPr="002B2CDF">
          <w:rPr>
            <w:rStyle w:val="Hyperlink"/>
            <w:noProof/>
          </w:rPr>
          <w:t>System Modifications</w:t>
        </w:r>
        <w:r>
          <w:rPr>
            <w:noProof/>
            <w:webHidden/>
          </w:rPr>
          <w:tab/>
        </w:r>
        <w:r>
          <w:rPr>
            <w:noProof/>
            <w:webHidden/>
          </w:rPr>
          <w:fldChar w:fldCharType="begin"/>
        </w:r>
        <w:r>
          <w:rPr>
            <w:noProof/>
            <w:webHidden/>
          </w:rPr>
          <w:instrText xml:space="preserve"> PAGEREF _Toc433305628 \h </w:instrText>
        </w:r>
        <w:r>
          <w:rPr>
            <w:noProof/>
            <w:webHidden/>
          </w:rPr>
        </w:r>
        <w:r>
          <w:rPr>
            <w:noProof/>
            <w:webHidden/>
          </w:rPr>
          <w:fldChar w:fldCharType="separate"/>
        </w:r>
        <w:r>
          <w:rPr>
            <w:noProof/>
            <w:webHidden/>
          </w:rPr>
          <w:t>17</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629" w:history="1">
        <w:r w:rsidRPr="002B2CDF">
          <w:rPr>
            <w:rStyle w:val="Hyperlink"/>
            <w:noProof/>
          </w:rPr>
          <w:t>4.8</w:t>
        </w:r>
        <w:r>
          <w:rPr>
            <w:rFonts w:cstheme="minorBidi"/>
            <w:b w:val="0"/>
            <w:bCs w:val="0"/>
            <w:noProof/>
            <w:kern w:val="0"/>
            <w:lang w:eastAsia="en-US"/>
          </w:rPr>
          <w:tab/>
        </w:r>
        <w:r w:rsidRPr="002B2CDF">
          <w:rPr>
            <w:rStyle w:val="Hyperlink"/>
            <w:noProof/>
          </w:rPr>
          <w:t>Physical Environment</w:t>
        </w:r>
        <w:r>
          <w:rPr>
            <w:noProof/>
            <w:webHidden/>
          </w:rPr>
          <w:tab/>
        </w:r>
        <w:r>
          <w:rPr>
            <w:noProof/>
            <w:webHidden/>
          </w:rPr>
          <w:fldChar w:fldCharType="begin"/>
        </w:r>
        <w:r>
          <w:rPr>
            <w:noProof/>
            <w:webHidden/>
          </w:rPr>
          <w:instrText xml:space="preserve"> PAGEREF _Toc433305629 \h </w:instrText>
        </w:r>
        <w:r>
          <w:rPr>
            <w:noProof/>
            <w:webHidden/>
          </w:rPr>
        </w:r>
        <w:r>
          <w:rPr>
            <w:noProof/>
            <w:webHidden/>
          </w:rPr>
          <w:fldChar w:fldCharType="separate"/>
        </w:r>
        <w:r>
          <w:rPr>
            <w:noProof/>
            <w:webHidden/>
          </w:rPr>
          <w:t>18</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630" w:history="1">
        <w:r w:rsidRPr="002B2CDF">
          <w:rPr>
            <w:rStyle w:val="Hyperlink"/>
            <w:noProof/>
          </w:rPr>
          <w:t>4.9</w:t>
        </w:r>
        <w:r>
          <w:rPr>
            <w:rFonts w:cstheme="minorBidi"/>
            <w:b w:val="0"/>
            <w:bCs w:val="0"/>
            <w:noProof/>
            <w:kern w:val="0"/>
            <w:lang w:eastAsia="en-US"/>
          </w:rPr>
          <w:tab/>
        </w:r>
        <w:r w:rsidRPr="002B2CDF">
          <w:rPr>
            <w:rStyle w:val="Hyperlink"/>
            <w:noProof/>
          </w:rPr>
          <w:t>Security Issues</w:t>
        </w:r>
        <w:r>
          <w:rPr>
            <w:noProof/>
            <w:webHidden/>
          </w:rPr>
          <w:tab/>
        </w:r>
        <w:r>
          <w:rPr>
            <w:noProof/>
            <w:webHidden/>
          </w:rPr>
          <w:fldChar w:fldCharType="begin"/>
        </w:r>
        <w:r>
          <w:rPr>
            <w:noProof/>
            <w:webHidden/>
          </w:rPr>
          <w:instrText xml:space="preserve"> PAGEREF _Toc433305630 \h </w:instrText>
        </w:r>
        <w:r>
          <w:rPr>
            <w:noProof/>
            <w:webHidden/>
          </w:rPr>
        </w:r>
        <w:r>
          <w:rPr>
            <w:noProof/>
            <w:webHidden/>
          </w:rPr>
          <w:fldChar w:fldCharType="separate"/>
        </w:r>
        <w:r>
          <w:rPr>
            <w:noProof/>
            <w:webHidden/>
          </w:rPr>
          <w:t>18</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631" w:history="1">
        <w:r w:rsidRPr="002B2CDF">
          <w:rPr>
            <w:rStyle w:val="Hyperlink"/>
            <w:noProof/>
          </w:rPr>
          <w:t>4.10</w:t>
        </w:r>
        <w:r>
          <w:rPr>
            <w:rFonts w:cstheme="minorBidi"/>
            <w:b w:val="0"/>
            <w:bCs w:val="0"/>
            <w:noProof/>
            <w:kern w:val="0"/>
            <w:lang w:eastAsia="en-US"/>
          </w:rPr>
          <w:tab/>
        </w:r>
        <w:r w:rsidRPr="002B2CDF">
          <w:rPr>
            <w:rStyle w:val="Hyperlink"/>
            <w:noProof/>
          </w:rPr>
          <w:t>Resource Issues</w:t>
        </w:r>
        <w:r>
          <w:rPr>
            <w:noProof/>
            <w:webHidden/>
          </w:rPr>
          <w:tab/>
        </w:r>
        <w:r>
          <w:rPr>
            <w:noProof/>
            <w:webHidden/>
          </w:rPr>
          <w:fldChar w:fldCharType="begin"/>
        </w:r>
        <w:r>
          <w:rPr>
            <w:noProof/>
            <w:webHidden/>
          </w:rPr>
          <w:instrText xml:space="preserve"> PAGEREF _Toc433305631 \h </w:instrText>
        </w:r>
        <w:r>
          <w:rPr>
            <w:noProof/>
            <w:webHidden/>
          </w:rPr>
        </w:r>
        <w:r>
          <w:rPr>
            <w:noProof/>
            <w:webHidden/>
          </w:rPr>
          <w:fldChar w:fldCharType="separate"/>
        </w:r>
        <w:r>
          <w:rPr>
            <w:noProof/>
            <w:webHidden/>
          </w:rPr>
          <w:t>18</w:t>
        </w:r>
        <w:r>
          <w:rPr>
            <w:noProof/>
            <w:webHidden/>
          </w:rPr>
          <w:fldChar w:fldCharType="end"/>
        </w:r>
      </w:hyperlink>
    </w:p>
    <w:p w:rsidR="00695668" w:rsidRDefault="00695668">
      <w:pPr>
        <w:pStyle w:val="TOC1"/>
        <w:tabs>
          <w:tab w:val="left" w:pos="480"/>
          <w:tab w:val="right" w:leader="underscore" w:pos="10456"/>
        </w:tabs>
        <w:rPr>
          <w:rFonts w:cstheme="minorBidi"/>
          <w:b w:val="0"/>
          <w:bCs w:val="0"/>
          <w:i w:val="0"/>
          <w:iCs w:val="0"/>
          <w:noProof/>
          <w:kern w:val="0"/>
          <w:sz w:val="22"/>
          <w:szCs w:val="22"/>
          <w:lang w:eastAsia="en-US"/>
        </w:rPr>
      </w:pPr>
      <w:hyperlink w:anchor="_Toc433305632" w:history="1">
        <w:r w:rsidRPr="002B2CDF">
          <w:rPr>
            <w:rStyle w:val="Hyperlink"/>
            <w:noProof/>
          </w:rPr>
          <w:t>5</w:t>
        </w:r>
        <w:r>
          <w:rPr>
            <w:rFonts w:cstheme="minorBidi"/>
            <w:b w:val="0"/>
            <w:bCs w:val="0"/>
            <w:i w:val="0"/>
            <w:iCs w:val="0"/>
            <w:noProof/>
            <w:kern w:val="0"/>
            <w:sz w:val="22"/>
            <w:szCs w:val="22"/>
            <w:lang w:eastAsia="en-US"/>
          </w:rPr>
          <w:tab/>
        </w:r>
        <w:r w:rsidRPr="002B2CDF">
          <w:rPr>
            <w:rStyle w:val="Hyperlink"/>
            <w:noProof/>
          </w:rPr>
          <w:t>Diagrams</w:t>
        </w:r>
        <w:r>
          <w:rPr>
            <w:noProof/>
            <w:webHidden/>
          </w:rPr>
          <w:tab/>
        </w:r>
        <w:r>
          <w:rPr>
            <w:noProof/>
            <w:webHidden/>
          </w:rPr>
          <w:fldChar w:fldCharType="begin"/>
        </w:r>
        <w:r>
          <w:rPr>
            <w:noProof/>
            <w:webHidden/>
          </w:rPr>
          <w:instrText xml:space="preserve"> PAGEREF _Toc433305632 \h </w:instrText>
        </w:r>
        <w:r>
          <w:rPr>
            <w:noProof/>
            <w:webHidden/>
          </w:rPr>
        </w:r>
        <w:r>
          <w:rPr>
            <w:noProof/>
            <w:webHidden/>
          </w:rPr>
          <w:fldChar w:fldCharType="separate"/>
        </w:r>
        <w:r>
          <w:rPr>
            <w:noProof/>
            <w:webHidden/>
          </w:rPr>
          <w:t>19</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634" w:history="1">
        <w:r w:rsidRPr="002B2CDF">
          <w:rPr>
            <w:rStyle w:val="Hyperlink"/>
            <w:noProof/>
          </w:rPr>
          <w:t>5.1</w:t>
        </w:r>
        <w:r>
          <w:rPr>
            <w:rFonts w:cstheme="minorBidi"/>
            <w:b w:val="0"/>
            <w:bCs w:val="0"/>
            <w:noProof/>
            <w:kern w:val="0"/>
            <w:lang w:eastAsia="en-US"/>
          </w:rPr>
          <w:tab/>
        </w:r>
        <w:r w:rsidRPr="002B2CDF">
          <w:rPr>
            <w:rStyle w:val="Hyperlink"/>
            <w:noProof/>
          </w:rPr>
          <w:t>Use Case model</w:t>
        </w:r>
        <w:r>
          <w:rPr>
            <w:noProof/>
            <w:webHidden/>
          </w:rPr>
          <w:tab/>
        </w:r>
        <w:r>
          <w:rPr>
            <w:noProof/>
            <w:webHidden/>
          </w:rPr>
          <w:fldChar w:fldCharType="begin"/>
        </w:r>
        <w:r>
          <w:rPr>
            <w:noProof/>
            <w:webHidden/>
          </w:rPr>
          <w:instrText xml:space="preserve"> PAGEREF _Toc433305634 \h </w:instrText>
        </w:r>
        <w:r>
          <w:rPr>
            <w:noProof/>
            <w:webHidden/>
          </w:rPr>
        </w:r>
        <w:r>
          <w:rPr>
            <w:noProof/>
            <w:webHidden/>
          </w:rPr>
          <w:fldChar w:fldCharType="separate"/>
        </w:r>
        <w:r>
          <w:rPr>
            <w:noProof/>
            <w:webHidden/>
          </w:rPr>
          <w:t>19</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635" w:history="1">
        <w:r w:rsidRPr="002B2CDF">
          <w:rPr>
            <w:rStyle w:val="Hyperlink"/>
            <w:noProof/>
          </w:rPr>
          <w:t>5.2</w:t>
        </w:r>
        <w:r>
          <w:rPr>
            <w:rFonts w:cstheme="minorBidi"/>
            <w:b w:val="0"/>
            <w:bCs w:val="0"/>
            <w:noProof/>
            <w:kern w:val="0"/>
            <w:lang w:eastAsia="en-US"/>
          </w:rPr>
          <w:tab/>
        </w:r>
        <w:r w:rsidRPr="002B2CDF">
          <w:rPr>
            <w:rStyle w:val="Hyperlink"/>
            <w:noProof/>
          </w:rPr>
          <w:t>Context Diagram</w:t>
        </w:r>
        <w:r>
          <w:rPr>
            <w:noProof/>
            <w:webHidden/>
          </w:rPr>
          <w:tab/>
        </w:r>
        <w:r>
          <w:rPr>
            <w:noProof/>
            <w:webHidden/>
          </w:rPr>
          <w:fldChar w:fldCharType="begin"/>
        </w:r>
        <w:r>
          <w:rPr>
            <w:noProof/>
            <w:webHidden/>
          </w:rPr>
          <w:instrText xml:space="preserve"> PAGEREF _Toc433305635 \h </w:instrText>
        </w:r>
        <w:r>
          <w:rPr>
            <w:noProof/>
            <w:webHidden/>
          </w:rPr>
        </w:r>
        <w:r>
          <w:rPr>
            <w:noProof/>
            <w:webHidden/>
          </w:rPr>
          <w:fldChar w:fldCharType="separate"/>
        </w:r>
        <w:r>
          <w:rPr>
            <w:noProof/>
            <w:webHidden/>
          </w:rPr>
          <w:t>20</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636" w:history="1">
        <w:r w:rsidRPr="002B2CDF">
          <w:rPr>
            <w:rStyle w:val="Hyperlink"/>
            <w:noProof/>
          </w:rPr>
          <w:t>5.3</w:t>
        </w:r>
        <w:r>
          <w:rPr>
            <w:rFonts w:cstheme="minorBidi"/>
            <w:b w:val="0"/>
            <w:bCs w:val="0"/>
            <w:noProof/>
            <w:kern w:val="0"/>
            <w:lang w:eastAsia="en-US"/>
          </w:rPr>
          <w:tab/>
        </w:r>
        <w:r w:rsidRPr="002B2CDF">
          <w:rPr>
            <w:rStyle w:val="Hyperlink"/>
            <w:noProof/>
          </w:rPr>
          <w:t>Level-0 Data Flow Diagram (DFD)</w:t>
        </w:r>
        <w:r>
          <w:rPr>
            <w:noProof/>
            <w:webHidden/>
          </w:rPr>
          <w:tab/>
        </w:r>
        <w:r>
          <w:rPr>
            <w:noProof/>
            <w:webHidden/>
          </w:rPr>
          <w:fldChar w:fldCharType="begin"/>
        </w:r>
        <w:r>
          <w:rPr>
            <w:noProof/>
            <w:webHidden/>
          </w:rPr>
          <w:instrText xml:space="preserve"> PAGEREF _Toc433305636 \h </w:instrText>
        </w:r>
        <w:r>
          <w:rPr>
            <w:noProof/>
            <w:webHidden/>
          </w:rPr>
        </w:r>
        <w:r>
          <w:rPr>
            <w:noProof/>
            <w:webHidden/>
          </w:rPr>
          <w:fldChar w:fldCharType="separate"/>
        </w:r>
        <w:r>
          <w:rPr>
            <w:noProof/>
            <w:webHidden/>
          </w:rPr>
          <w:t>20</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637" w:history="1">
        <w:r w:rsidRPr="002B2CDF">
          <w:rPr>
            <w:rStyle w:val="Hyperlink"/>
            <w:noProof/>
          </w:rPr>
          <w:t>5.4</w:t>
        </w:r>
        <w:r>
          <w:rPr>
            <w:rFonts w:cstheme="minorBidi"/>
            <w:b w:val="0"/>
            <w:bCs w:val="0"/>
            <w:noProof/>
            <w:kern w:val="0"/>
            <w:lang w:eastAsia="en-US"/>
          </w:rPr>
          <w:tab/>
        </w:r>
        <w:r w:rsidRPr="002B2CDF">
          <w:rPr>
            <w:rStyle w:val="Hyperlink"/>
            <w:noProof/>
          </w:rPr>
          <w:t>Conceptual Entity-Relationship Diagram (ERD)</w:t>
        </w:r>
        <w:r>
          <w:rPr>
            <w:noProof/>
            <w:webHidden/>
          </w:rPr>
          <w:tab/>
        </w:r>
        <w:r>
          <w:rPr>
            <w:noProof/>
            <w:webHidden/>
          </w:rPr>
          <w:fldChar w:fldCharType="begin"/>
        </w:r>
        <w:r>
          <w:rPr>
            <w:noProof/>
            <w:webHidden/>
          </w:rPr>
          <w:instrText xml:space="preserve"> PAGEREF _Toc433305637 \h </w:instrText>
        </w:r>
        <w:r>
          <w:rPr>
            <w:noProof/>
            <w:webHidden/>
          </w:rPr>
        </w:r>
        <w:r>
          <w:rPr>
            <w:noProof/>
            <w:webHidden/>
          </w:rPr>
          <w:fldChar w:fldCharType="separate"/>
        </w:r>
        <w:r>
          <w:rPr>
            <w:noProof/>
            <w:webHidden/>
          </w:rPr>
          <w:t>21</w:t>
        </w:r>
        <w:r>
          <w:rPr>
            <w:noProof/>
            <w:webHidden/>
          </w:rPr>
          <w:fldChar w:fldCharType="end"/>
        </w:r>
      </w:hyperlink>
    </w:p>
    <w:p w:rsidR="00695668" w:rsidRDefault="00695668">
      <w:pPr>
        <w:pStyle w:val="TOC2"/>
        <w:tabs>
          <w:tab w:val="left" w:pos="960"/>
          <w:tab w:val="right" w:leader="underscore" w:pos="10456"/>
        </w:tabs>
        <w:rPr>
          <w:rFonts w:cstheme="minorBidi"/>
          <w:b w:val="0"/>
          <w:bCs w:val="0"/>
          <w:noProof/>
          <w:kern w:val="0"/>
          <w:lang w:eastAsia="en-US"/>
        </w:rPr>
      </w:pPr>
      <w:hyperlink w:anchor="_Toc433305638" w:history="1">
        <w:r w:rsidRPr="002B2CDF">
          <w:rPr>
            <w:rStyle w:val="Hyperlink"/>
            <w:noProof/>
          </w:rPr>
          <w:t>5.5</w:t>
        </w:r>
        <w:r>
          <w:rPr>
            <w:rFonts w:cstheme="minorBidi"/>
            <w:b w:val="0"/>
            <w:bCs w:val="0"/>
            <w:noProof/>
            <w:kern w:val="0"/>
            <w:lang w:eastAsia="en-US"/>
          </w:rPr>
          <w:tab/>
        </w:r>
        <w:r w:rsidRPr="002B2CDF">
          <w:rPr>
            <w:rStyle w:val="Hyperlink"/>
            <w:noProof/>
          </w:rPr>
          <w:t>Network Topology Diagram</w:t>
        </w:r>
        <w:r>
          <w:rPr>
            <w:noProof/>
            <w:webHidden/>
          </w:rPr>
          <w:tab/>
        </w:r>
        <w:r>
          <w:rPr>
            <w:noProof/>
            <w:webHidden/>
          </w:rPr>
          <w:fldChar w:fldCharType="begin"/>
        </w:r>
        <w:r>
          <w:rPr>
            <w:noProof/>
            <w:webHidden/>
          </w:rPr>
          <w:instrText xml:space="preserve"> PAGEREF _Toc433305638 \h </w:instrText>
        </w:r>
        <w:r>
          <w:rPr>
            <w:noProof/>
            <w:webHidden/>
          </w:rPr>
        </w:r>
        <w:r>
          <w:rPr>
            <w:noProof/>
            <w:webHidden/>
          </w:rPr>
          <w:fldChar w:fldCharType="separate"/>
        </w:r>
        <w:r>
          <w:rPr>
            <w:noProof/>
            <w:webHidden/>
          </w:rPr>
          <w:t>22</w:t>
        </w:r>
        <w:r>
          <w:rPr>
            <w:noProof/>
            <w:webHidden/>
          </w:rPr>
          <w:fldChar w:fldCharType="end"/>
        </w:r>
      </w:hyperlink>
    </w:p>
    <w:p w:rsidR="00695668" w:rsidRDefault="00695668">
      <w:pPr>
        <w:pStyle w:val="TOC1"/>
        <w:tabs>
          <w:tab w:val="left" w:pos="480"/>
          <w:tab w:val="right" w:leader="underscore" w:pos="10456"/>
        </w:tabs>
        <w:rPr>
          <w:rFonts w:cstheme="minorBidi"/>
          <w:b w:val="0"/>
          <w:bCs w:val="0"/>
          <w:i w:val="0"/>
          <w:iCs w:val="0"/>
          <w:noProof/>
          <w:kern w:val="0"/>
          <w:sz w:val="22"/>
          <w:szCs w:val="22"/>
          <w:lang w:eastAsia="en-US"/>
        </w:rPr>
      </w:pPr>
      <w:hyperlink w:anchor="_Toc433305639" w:history="1">
        <w:r w:rsidRPr="002B2CDF">
          <w:rPr>
            <w:rStyle w:val="Hyperlink"/>
            <w:noProof/>
          </w:rPr>
          <w:t>6</w:t>
        </w:r>
        <w:r>
          <w:rPr>
            <w:rFonts w:cstheme="minorBidi"/>
            <w:b w:val="0"/>
            <w:bCs w:val="0"/>
            <w:i w:val="0"/>
            <w:iCs w:val="0"/>
            <w:noProof/>
            <w:kern w:val="0"/>
            <w:sz w:val="22"/>
            <w:szCs w:val="22"/>
            <w:lang w:eastAsia="en-US"/>
          </w:rPr>
          <w:tab/>
        </w:r>
        <w:r w:rsidRPr="002B2CDF">
          <w:rPr>
            <w:rStyle w:val="Hyperlink"/>
            <w:noProof/>
          </w:rPr>
          <w:t>Conclusions</w:t>
        </w:r>
        <w:r>
          <w:rPr>
            <w:noProof/>
            <w:webHidden/>
          </w:rPr>
          <w:tab/>
        </w:r>
        <w:r>
          <w:rPr>
            <w:noProof/>
            <w:webHidden/>
          </w:rPr>
          <w:fldChar w:fldCharType="begin"/>
        </w:r>
        <w:r>
          <w:rPr>
            <w:noProof/>
            <w:webHidden/>
          </w:rPr>
          <w:instrText xml:space="preserve"> PAGEREF _Toc433305639 \h </w:instrText>
        </w:r>
        <w:r>
          <w:rPr>
            <w:noProof/>
            <w:webHidden/>
          </w:rPr>
        </w:r>
        <w:r>
          <w:rPr>
            <w:noProof/>
            <w:webHidden/>
          </w:rPr>
          <w:fldChar w:fldCharType="separate"/>
        </w:r>
        <w:r>
          <w:rPr>
            <w:noProof/>
            <w:webHidden/>
          </w:rPr>
          <w:t>25</w:t>
        </w:r>
        <w:r>
          <w:rPr>
            <w:noProof/>
            <w:webHidden/>
          </w:rPr>
          <w:fldChar w:fldCharType="end"/>
        </w:r>
      </w:hyperlink>
    </w:p>
    <w:p w:rsidR="00695668" w:rsidRDefault="00695668">
      <w:pPr>
        <w:pStyle w:val="TOC1"/>
        <w:tabs>
          <w:tab w:val="left" w:pos="480"/>
          <w:tab w:val="right" w:leader="underscore" w:pos="10456"/>
        </w:tabs>
        <w:rPr>
          <w:rFonts w:cstheme="minorBidi"/>
          <w:b w:val="0"/>
          <w:bCs w:val="0"/>
          <w:i w:val="0"/>
          <w:iCs w:val="0"/>
          <w:noProof/>
          <w:kern w:val="0"/>
          <w:sz w:val="22"/>
          <w:szCs w:val="22"/>
          <w:lang w:eastAsia="en-US"/>
        </w:rPr>
      </w:pPr>
      <w:hyperlink w:anchor="_Toc433305640" w:history="1">
        <w:r w:rsidRPr="002B2CDF">
          <w:rPr>
            <w:rStyle w:val="Hyperlink"/>
            <w:noProof/>
          </w:rPr>
          <w:t>7</w:t>
        </w:r>
        <w:r>
          <w:rPr>
            <w:rFonts w:cstheme="minorBidi"/>
            <w:b w:val="0"/>
            <w:bCs w:val="0"/>
            <w:i w:val="0"/>
            <w:iCs w:val="0"/>
            <w:noProof/>
            <w:kern w:val="0"/>
            <w:sz w:val="22"/>
            <w:szCs w:val="22"/>
            <w:lang w:eastAsia="en-US"/>
          </w:rPr>
          <w:tab/>
        </w:r>
        <w:r w:rsidRPr="002B2CDF">
          <w:rPr>
            <w:rStyle w:val="Hyperlink"/>
            <w:noProof/>
          </w:rPr>
          <w:t>Appendices</w:t>
        </w:r>
        <w:r>
          <w:rPr>
            <w:noProof/>
            <w:webHidden/>
          </w:rPr>
          <w:tab/>
        </w:r>
        <w:r>
          <w:rPr>
            <w:noProof/>
            <w:webHidden/>
          </w:rPr>
          <w:fldChar w:fldCharType="begin"/>
        </w:r>
        <w:r>
          <w:rPr>
            <w:noProof/>
            <w:webHidden/>
          </w:rPr>
          <w:instrText xml:space="preserve"> PAGEREF _Toc433305640 \h </w:instrText>
        </w:r>
        <w:r>
          <w:rPr>
            <w:noProof/>
            <w:webHidden/>
          </w:rPr>
        </w:r>
        <w:r>
          <w:rPr>
            <w:noProof/>
            <w:webHidden/>
          </w:rPr>
          <w:fldChar w:fldCharType="separate"/>
        </w:r>
        <w:r>
          <w:rPr>
            <w:noProof/>
            <w:webHidden/>
          </w:rPr>
          <w:t>26</w:t>
        </w:r>
        <w:r>
          <w:rPr>
            <w:noProof/>
            <w:webHidden/>
          </w:rPr>
          <w:fldChar w:fldCharType="end"/>
        </w:r>
      </w:hyperlink>
    </w:p>
    <w:p w:rsidR="00695668" w:rsidRDefault="00695668">
      <w:pPr>
        <w:pStyle w:val="TOC2"/>
        <w:tabs>
          <w:tab w:val="left" w:pos="720"/>
          <w:tab w:val="right" w:leader="underscore" w:pos="10456"/>
        </w:tabs>
        <w:rPr>
          <w:rFonts w:cstheme="minorBidi"/>
          <w:b w:val="0"/>
          <w:bCs w:val="0"/>
          <w:noProof/>
          <w:kern w:val="0"/>
          <w:lang w:eastAsia="en-US"/>
        </w:rPr>
      </w:pPr>
      <w:hyperlink w:anchor="_Toc433305641" w:history="1">
        <w:r w:rsidRPr="002B2CDF">
          <w:rPr>
            <w:rStyle w:val="Hyperlink"/>
            <w:rFonts w:ascii="Arial" w:hAnsi="Arial" w:cs="Arial"/>
            <w:i/>
            <w:noProof/>
          </w:rPr>
          <w:t>A.</w:t>
        </w:r>
        <w:r>
          <w:rPr>
            <w:rFonts w:cstheme="minorBidi"/>
            <w:b w:val="0"/>
            <w:bCs w:val="0"/>
            <w:noProof/>
            <w:kern w:val="0"/>
            <w:lang w:eastAsia="en-US"/>
          </w:rPr>
          <w:tab/>
        </w:r>
        <w:r w:rsidRPr="002B2CDF">
          <w:rPr>
            <w:rStyle w:val="Hyperlink"/>
            <w:rFonts w:ascii="Arial" w:hAnsi="Arial" w:cs="Arial"/>
            <w:i/>
            <w:noProof/>
          </w:rPr>
          <w:t>Deliverable Task Breakdown Statements</w:t>
        </w:r>
        <w:r>
          <w:rPr>
            <w:noProof/>
            <w:webHidden/>
          </w:rPr>
          <w:tab/>
        </w:r>
        <w:r>
          <w:rPr>
            <w:noProof/>
            <w:webHidden/>
          </w:rPr>
          <w:fldChar w:fldCharType="begin"/>
        </w:r>
        <w:r>
          <w:rPr>
            <w:noProof/>
            <w:webHidden/>
          </w:rPr>
          <w:instrText xml:space="preserve"> PAGEREF _Toc433305641 \h </w:instrText>
        </w:r>
        <w:r>
          <w:rPr>
            <w:noProof/>
            <w:webHidden/>
          </w:rPr>
        </w:r>
        <w:r>
          <w:rPr>
            <w:noProof/>
            <w:webHidden/>
          </w:rPr>
          <w:fldChar w:fldCharType="separate"/>
        </w:r>
        <w:r>
          <w:rPr>
            <w:noProof/>
            <w:webHidden/>
          </w:rPr>
          <w:t>26</w:t>
        </w:r>
        <w:r>
          <w:rPr>
            <w:noProof/>
            <w:webHidden/>
          </w:rPr>
          <w:fldChar w:fldCharType="end"/>
        </w:r>
      </w:hyperlink>
    </w:p>
    <w:p w:rsidR="00695668" w:rsidRDefault="00695668">
      <w:pPr>
        <w:pStyle w:val="TOC2"/>
        <w:tabs>
          <w:tab w:val="left" w:pos="720"/>
          <w:tab w:val="right" w:leader="underscore" w:pos="10456"/>
        </w:tabs>
        <w:rPr>
          <w:rFonts w:cstheme="minorBidi"/>
          <w:b w:val="0"/>
          <w:bCs w:val="0"/>
          <w:noProof/>
          <w:kern w:val="0"/>
          <w:lang w:eastAsia="en-US"/>
        </w:rPr>
      </w:pPr>
      <w:hyperlink w:anchor="_Toc433305642" w:history="1">
        <w:r w:rsidRPr="002B2CDF">
          <w:rPr>
            <w:rStyle w:val="Hyperlink"/>
            <w:rFonts w:ascii="Arial" w:hAnsi="Arial" w:cs="Arial"/>
            <w:i/>
            <w:noProof/>
          </w:rPr>
          <w:t>B.</w:t>
        </w:r>
        <w:r>
          <w:rPr>
            <w:rFonts w:cstheme="minorBidi"/>
            <w:b w:val="0"/>
            <w:bCs w:val="0"/>
            <w:noProof/>
            <w:kern w:val="0"/>
            <w:lang w:eastAsia="en-US"/>
          </w:rPr>
          <w:tab/>
        </w:r>
        <w:r w:rsidRPr="002B2CDF">
          <w:rPr>
            <w:rStyle w:val="Hyperlink"/>
            <w:rFonts w:ascii="Arial" w:hAnsi="Arial" w:cs="Arial"/>
            <w:i/>
            <w:noProof/>
          </w:rPr>
          <w:t>Copies of Client Documents</w:t>
        </w:r>
        <w:r>
          <w:rPr>
            <w:noProof/>
            <w:webHidden/>
          </w:rPr>
          <w:tab/>
        </w:r>
        <w:r>
          <w:rPr>
            <w:noProof/>
            <w:webHidden/>
          </w:rPr>
          <w:fldChar w:fldCharType="begin"/>
        </w:r>
        <w:r>
          <w:rPr>
            <w:noProof/>
            <w:webHidden/>
          </w:rPr>
          <w:instrText xml:space="preserve"> PAGEREF _Toc433305642 \h </w:instrText>
        </w:r>
        <w:r>
          <w:rPr>
            <w:noProof/>
            <w:webHidden/>
          </w:rPr>
        </w:r>
        <w:r>
          <w:rPr>
            <w:noProof/>
            <w:webHidden/>
          </w:rPr>
          <w:fldChar w:fldCharType="separate"/>
        </w:r>
        <w:r>
          <w:rPr>
            <w:noProof/>
            <w:webHidden/>
          </w:rPr>
          <w:t>27</w:t>
        </w:r>
        <w:r>
          <w:rPr>
            <w:noProof/>
            <w:webHidden/>
          </w:rPr>
          <w:fldChar w:fldCharType="end"/>
        </w:r>
      </w:hyperlink>
    </w:p>
    <w:p w:rsidR="00695668" w:rsidRDefault="00695668">
      <w:pPr>
        <w:pStyle w:val="TOC1"/>
        <w:tabs>
          <w:tab w:val="left" w:pos="480"/>
          <w:tab w:val="right" w:leader="underscore" w:pos="10456"/>
        </w:tabs>
        <w:rPr>
          <w:rFonts w:cstheme="minorBidi"/>
          <w:b w:val="0"/>
          <w:bCs w:val="0"/>
          <w:i w:val="0"/>
          <w:iCs w:val="0"/>
          <w:noProof/>
          <w:kern w:val="0"/>
          <w:sz w:val="22"/>
          <w:szCs w:val="22"/>
          <w:lang w:eastAsia="en-US"/>
        </w:rPr>
      </w:pPr>
      <w:hyperlink w:anchor="_Toc433305643" w:history="1">
        <w:r w:rsidRPr="002B2CDF">
          <w:rPr>
            <w:rStyle w:val="Hyperlink"/>
            <w:noProof/>
          </w:rPr>
          <w:t>8</w:t>
        </w:r>
        <w:r>
          <w:rPr>
            <w:rFonts w:cstheme="minorBidi"/>
            <w:b w:val="0"/>
            <w:bCs w:val="0"/>
            <w:i w:val="0"/>
            <w:iCs w:val="0"/>
            <w:noProof/>
            <w:kern w:val="0"/>
            <w:sz w:val="22"/>
            <w:szCs w:val="22"/>
            <w:lang w:eastAsia="en-US"/>
          </w:rPr>
          <w:tab/>
        </w:r>
        <w:r w:rsidRPr="002B2CDF">
          <w:rPr>
            <w:rStyle w:val="Hyperlink"/>
            <w:noProof/>
          </w:rPr>
          <w:t>List of References</w:t>
        </w:r>
        <w:r>
          <w:rPr>
            <w:noProof/>
            <w:webHidden/>
          </w:rPr>
          <w:tab/>
        </w:r>
        <w:r>
          <w:rPr>
            <w:noProof/>
            <w:webHidden/>
          </w:rPr>
          <w:fldChar w:fldCharType="begin"/>
        </w:r>
        <w:r>
          <w:rPr>
            <w:noProof/>
            <w:webHidden/>
          </w:rPr>
          <w:instrText xml:space="preserve"> PAGEREF _Toc433305643 \h </w:instrText>
        </w:r>
        <w:r>
          <w:rPr>
            <w:noProof/>
            <w:webHidden/>
          </w:rPr>
        </w:r>
        <w:r>
          <w:rPr>
            <w:noProof/>
            <w:webHidden/>
          </w:rPr>
          <w:fldChar w:fldCharType="separate"/>
        </w:r>
        <w:r>
          <w:rPr>
            <w:noProof/>
            <w:webHidden/>
          </w:rPr>
          <w:t>29</w:t>
        </w:r>
        <w:r>
          <w:rPr>
            <w:noProof/>
            <w:webHidden/>
          </w:rPr>
          <w:fldChar w:fldCharType="end"/>
        </w:r>
      </w:hyperlink>
    </w:p>
    <w:p w:rsidR="00695668" w:rsidRDefault="00695668">
      <w:pPr>
        <w:pStyle w:val="TOC1"/>
        <w:tabs>
          <w:tab w:val="left" w:pos="480"/>
          <w:tab w:val="right" w:leader="underscore" w:pos="10456"/>
        </w:tabs>
        <w:rPr>
          <w:rFonts w:cstheme="minorBidi"/>
          <w:b w:val="0"/>
          <w:bCs w:val="0"/>
          <w:i w:val="0"/>
          <w:iCs w:val="0"/>
          <w:noProof/>
          <w:kern w:val="0"/>
          <w:sz w:val="22"/>
          <w:szCs w:val="22"/>
          <w:lang w:eastAsia="en-US"/>
        </w:rPr>
      </w:pPr>
      <w:hyperlink w:anchor="_Toc433305644" w:history="1">
        <w:r w:rsidRPr="002B2CDF">
          <w:rPr>
            <w:rStyle w:val="Hyperlink"/>
            <w:noProof/>
          </w:rPr>
          <w:t>9</w:t>
        </w:r>
        <w:r>
          <w:rPr>
            <w:rFonts w:cstheme="minorBidi"/>
            <w:b w:val="0"/>
            <w:bCs w:val="0"/>
            <w:i w:val="0"/>
            <w:iCs w:val="0"/>
            <w:noProof/>
            <w:kern w:val="0"/>
            <w:sz w:val="22"/>
            <w:szCs w:val="22"/>
            <w:lang w:eastAsia="en-US"/>
          </w:rPr>
          <w:tab/>
        </w:r>
        <w:r w:rsidRPr="002B2CDF">
          <w:rPr>
            <w:rStyle w:val="Hyperlink"/>
            <w:noProof/>
          </w:rPr>
          <w:t>Glossary</w:t>
        </w:r>
        <w:r>
          <w:rPr>
            <w:noProof/>
            <w:webHidden/>
          </w:rPr>
          <w:tab/>
        </w:r>
        <w:r>
          <w:rPr>
            <w:noProof/>
            <w:webHidden/>
          </w:rPr>
          <w:fldChar w:fldCharType="begin"/>
        </w:r>
        <w:r>
          <w:rPr>
            <w:noProof/>
            <w:webHidden/>
          </w:rPr>
          <w:instrText xml:space="preserve"> PAGEREF _Toc433305644 \h </w:instrText>
        </w:r>
        <w:r>
          <w:rPr>
            <w:noProof/>
            <w:webHidden/>
          </w:rPr>
        </w:r>
        <w:r>
          <w:rPr>
            <w:noProof/>
            <w:webHidden/>
          </w:rPr>
          <w:fldChar w:fldCharType="separate"/>
        </w:r>
        <w:r>
          <w:rPr>
            <w:noProof/>
            <w:webHidden/>
          </w:rPr>
          <w:t>30</w:t>
        </w:r>
        <w:r>
          <w:rPr>
            <w:noProof/>
            <w:webHidden/>
          </w:rPr>
          <w:fldChar w:fldCharType="end"/>
        </w:r>
      </w:hyperlink>
    </w:p>
    <w:p w:rsidR="00695668" w:rsidRDefault="005765E1" w:rsidP="007E4092">
      <w:pPr>
        <w:rPr>
          <w:noProof/>
        </w:rPr>
      </w:pPr>
      <w:r>
        <w:fldChar w:fldCharType="end"/>
      </w:r>
      <w:r w:rsidR="00A83131">
        <w:br w:type="page"/>
      </w:r>
      <w:r w:rsidR="000C4399">
        <w:fldChar w:fldCharType="begin"/>
      </w:r>
      <w:r w:rsidR="000C4399">
        <w:instrText xml:space="preserve"> TOC \h \z \c "Figure" </w:instrText>
      </w:r>
      <w:r w:rsidR="000C4399">
        <w:fldChar w:fldCharType="separate"/>
      </w:r>
    </w:p>
    <w:p w:rsidR="00695668" w:rsidRDefault="00695668" w:rsidP="00695668">
      <w:pPr>
        <w:pStyle w:val="Heading4"/>
        <w:jc w:val="center"/>
        <w:rPr>
          <w:rStyle w:val="Hyperlink"/>
          <w:noProof/>
        </w:rPr>
      </w:pPr>
      <w:r w:rsidRPr="00A574CD">
        <w:rPr>
          <w:noProof/>
        </w:rPr>
        <w:lastRenderedPageBreak/>
        <w:t>Table</w:t>
      </w:r>
      <w:r>
        <w:rPr>
          <w:rStyle w:val="Hyperlink"/>
          <w:noProof/>
          <w:color w:val="auto"/>
          <w:u w:val="none"/>
        </w:rPr>
        <w:t xml:space="preserve"> of Figures</w:t>
      </w:r>
    </w:p>
    <w:p w:rsidR="00695668" w:rsidRDefault="00695668">
      <w:pPr>
        <w:pStyle w:val="TableofFigures"/>
        <w:tabs>
          <w:tab w:val="right" w:leader="dot" w:pos="10456"/>
        </w:tabs>
        <w:rPr>
          <w:rFonts w:asciiTheme="minorHAnsi" w:hAnsiTheme="minorHAnsi" w:cstheme="minorBidi"/>
          <w:noProof/>
          <w:kern w:val="0"/>
          <w:sz w:val="22"/>
          <w:szCs w:val="22"/>
          <w:lang w:eastAsia="en-US"/>
        </w:rPr>
      </w:pPr>
      <w:hyperlink w:anchor="_Toc433305575" w:history="1">
        <w:r w:rsidRPr="008E239F">
          <w:rPr>
            <w:rStyle w:val="Hyperlink"/>
            <w:noProof/>
          </w:rPr>
          <w:t>Figure 1 - Diagnose using "Ping"</w:t>
        </w:r>
        <w:r>
          <w:rPr>
            <w:noProof/>
            <w:webHidden/>
          </w:rPr>
          <w:tab/>
        </w:r>
        <w:r>
          <w:rPr>
            <w:noProof/>
            <w:webHidden/>
          </w:rPr>
          <w:fldChar w:fldCharType="begin"/>
        </w:r>
        <w:r>
          <w:rPr>
            <w:noProof/>
            <w:webHidden/>
          </w:rPr>
          <w:instrText xml:space="preserve"> PAGEREF _Toc433305575 \h </w:instrText>
        </w:r>
        <w:r>
          <w:rPr>
            <w:noProof/>
            <w:webHidden/>
          </w:rPr>
        </w:r>
        <w:r>
          <w:rPr>
            <w:noProof/>
            <w:webHidden/>
          </w:rPr>
          <w:fldChar w:fldCharType="separate"/>
        </w:r>
        <w:r>
          <w:rPr>
            <w:noProof/>
            <w:webHidden/>
          </w:rPr>
          <w:t>12</w:t>
        </w:r>
        <w:r>
          <w:rPr>
            <w:noProof/>
            <w:webHidden/>
          </w:rPr>
          <w:fldChar w:fldCharType="end"/>
        </w:r>
      </w:hyperlink>
    </w:p>
    <w:p w:rsidR="00695668" w:rsidRDefault="00695668">
      <w:pPr>
        <w:pStyle w:val="TableofFigures"/>
        <w:tabs>
          <w:tab w:val="right" w:leader="dot" w:pos="10456"/>
        </w:tabs>
        <w:rPr>
          <w:rFonts w:asciiTheme="minorHAnsi" w:hAnsiTheme="minorHAnsi" w:cstheme="minorBidi"/>
          <w:noProof/>
          <w:kern w:val="0"/>
          <w:sz w:val="22"/>
          <w:szCs w:val="22"/>
          <w:lang w:eastAsia="en-US"/>
        </w:rPr>
      </w:pPr>
      <w:hyperlink w:anchor="_Toc433305576" w:history="1">
        <w:r w:rsidRPr="008E239F">
          <w:rPr>
            <w:rStyle w:val="Hyperlink"/>
            <w:noProof/>
          </w:rPr>
          <w:t>Figure 2 - Use case diagram</w:t>
        </w:r>
        <w:r>
          <w:rPr>
            <w:noProof/>
            <w:webHidden/>
          </w:rPr>
          <w:tab/>
        </w:r>
        <w:r>
          <w:rPr>
            <w:noProof/>
            <w:webHidden/>
          </w:rPr>
          <w:fldChar w:fldCharType="begin"/>
        </w:r>
        <w:r>
          <w:rPr>
            <w:noProof/>
            <w:webHidden/>
          </w:rPr>
          <w:instrText xml:space="preserve"> PAGEREF _Toc433305576 \h </w:instrText>
        </w:r>
        <w:r>
          <w:rPr>
            <w:noProof/>
            <w:webHidden/>
          </w:rPr>
        </w:r>
        <w:r>
          <w:rPr>
            <w:noProof/>
            <w:webHidden/>
          </w:rPr>
          <w:fldChar w:fldCharType="separate"/>
        </w:r>
        <w:r>
          <w:rPr>
            <w:noProof/>
            <w:webHidden/>
          </w:rPr>
          <w:t>19</w:t>
        </w:r>
        <w:r>
          <w:rPr>
            <w:noProof/>
            <w:webHidden/>
          </w:rPr>
          <w:fldChar w:fldCharType="end"/>
        </w:r>
      </w:hyperlink>
    </w:p>
    <w:p w:rsidR="00695668" w:rsidRDefault="00695668">
      <w:pPr>
        <w:pStyle w:val="TableofFigures"/>
        <w:tabs>
          <w:tab w:val="right" w:leader="dot" w:pos="10456"/>
        </w:tabs>
        <w:rPr>
          <w:rFonts w:asciiTheme="minorHAnsi" w:hAnsiTheme="minorHAnsi" w:cstheme="minorBidi"/>
          <w:noProof/>
          <w:kern w:val="0"/>
          <w:sz w:val="22"/>
          <w:szCs w:val="22"/>
          <w:lang w:eastAsia="en-US"/>
        </w:rPr>
      </w:pPr>
      <w:hyperlink w:anchor="_Toc433305577" w:history="1">
        <w:r w:rsidRPr="008E239F">
          <w:rPr>
            <w:rStyle w:val="Hyperlink"/>
            <w:noProof/>
          </w:rPr>
          <w:t>Figure 3 - Context diagram</w:t>
        </w:r>
        <w:r>
          <w:rPr>
            <w:noProof/>
            <w:webHidden/>
          </w:rPr>
          <w:tab/>
        </w:r>
        <w:r>
          <w:rPr>
            <w:noProof/>
            <w:webHidden/>
          </w:rPr>
          <w:fldChar w:fldCharType="begin"/>
        </w:r>
        <w:r>
          <w:rPr>
            <w:noProof/>
            <w:webHidden/>
          </w:rPr>
          <w:instrText xml:space="preserve"> PAGEREF _Toc433305577 \h </w:instrText>
        </w:r>
        <w:r>
          <w:rPr>
            <w:noProof/>
            <w:webHidden/>
          </w:rPr>
        </w:r>
        <w:r>
          <w:rPr>
            <w:noProof/>
            <w:webHidden/>
          </w:rPr>
          <w:fldChar w:fldCharType="separate"/>
        </w:r>
        <w:r>
          <w:rPr>
            <w:noProof/>
            <w:webHidden/>
          </w:rPr>
          <w:t>20</w:t>
        </w:r>
        <w:r>
          <w:rPr>
            <w:noProof/>
            <w:webHidden/>
          </w:rPr>
          <w:fldChar w:fldCharType="end"/>
        </w:r>
      </w:hyperlink>
    </w:p>
    <w:p w:rsidR="00695668" w:rsidRDefault="00695668">
      <w:pPr>
        <w:pStyle w:val="TableofFigures"/>
        <w:tabs>
          <w:tab w:val="right" w:leader="dot" w:pos="10456"/>
        </w:tabs>
        <w:rPr>
          <w:rFonts w:asciiTheme="minorHAnsi" w:hAnsiTheme="minorHAnsi" w:cstheme="minorBidi"/>
          <w:noProof/>
          <w:kern w:val="0"/>
          <w:sz w:val="22"/>
          <w:szCs w:val="22"/>
          <w:lang w:eastAsia="en-US"/>
        </w:rPr>
      </w:pPr>
      <w:hyperlink w:anchor="_Toc433305578" w:history="1">
        <w:r w:rsidRPr="008E239F">
          <w:rPr>
            <w:rStyle w:val="Hyperlink"/>
            <w:noProof/>
          </w:rPr>
          <w:t>Figure 4 - Level-0 data flow diagram</w:t>
        </w:r>
        <w:r>
          <w:rPr>
            <w:noProof/>
            <w:webHidden/>
          </w:rPr>
          <w:tab/>
        </w:r>
        <w:r>
          <w:rPr>
            <w:noProof/>
            <w:webHidden/>
          </w:rPr>
          <w:fldChar w:fldCharType="begin"/>
        </w:r>
        <w:r>
          <w:rPr>
            <w:noProof/>
            <w:webHidden/>
          </w:rPr>
          <w:instrText xml:space="preserve"> PAGEREF _Toc433305578 \h </w:instrText>
        </w:r>
        <w:r>
          <w:rPr>
            <w:noProof/>
            <w:webHidden/>
          </w:rPr>
        </w:r>
        <w:r>
          <w:rPr>
            <w:noProof/>
            <w:webHidden/>
          </w:rPr>
          <w:fldChar w:fldCharType="separate"/>
        </w:r>
        <w:r>
          <w:rPr>
            <w:noProof/>
            <w:webHidden/>
          </w:rPr>
          <w:t>21</w:t>
        </w:r>
        <w:r>
          <w:rPr>
            <w:noProof/>
            <w:webHidden/>
          </w:rPr>
          <w:fldChar w:fldCharType="end"/>
        </w:r>
      </w:hyperlink>
    </w:p>
    <w:p w:rsidR="00695668" w:rsidRDefault="00695668">
      <w:pPr>
        <w:pStyle w:val="TableofFigures"/>
        <w:tabs>
          <w:tab w:val="right" w:leader="dot" w:pos="10456"/>
        </w:tabs>
        <w:rPr>
          <w:rFonts w:asciiTheme="minorHAnsi" w:hAnsiTheme="minorHAnsi" w:cstheme="minorBidi"/>
          <w:noProof/>
          <w:kern w:val="0"/>
          <w:sz w:val="22"/>
          <w:szCs w:val="22"/>
          <w:lang w:eastAsia="en-US"/>
        </w:rPr>
      </w:pPr>
      <w:hyperlink w:anchor="_Toc433305579" w:history="1">
        <w:r w:rsidRPr="008E239F">
          <w:rPr>
            <w:rStyle w:val="Hyperlink"/>
            <w:noProof/>
          </w:rPr>
          <w:t>Figure 5 - Conceptual E-R diagram</w:t>
        </w:r>
        <w:r>
          <w:rPr>
            <w:noProof/>
            <w:webHidden/>
          </w:rPr>
          <w:tab/>
        </w:r>
        <w:r>
          <w:rPr>
            <w:noProof/>
            <w:webHidden/>
          </w:rPr>
          <w:fldChar w:fldCharType="begin"/>
        </w:r>
        <w:r>
          <w:rPr>
            <w:noProof/>
            <w:webHidden/>
          </w:rPr>
          <w:instrText xml:space="preserve"> PAGEREF _Toc433305579 \h </w:instrText>
        </w:r>
        <w:r>
          <w:rPr>
            <w:noProof/>
            <w:webHidden/>
          </w:rPr>
        </w:r>
        <w:r>
          <w:rPr>
            <w:noProof/>
            <w:webHidden/>
          </w:rPr>
          <w:fldChar w:fldCharType="separate"/>
        </w:r>
        <w:r>
          <w:rPr>
            <w:noProof/>
            <w:webHidden/>
          </w:rPr>
          <w:t>22</w:t>
        </w:r>
        <w:r>
          <w:rPr>
            <w:noProof/>
            <w:webHidden/>
          </w:rPr>
          <w:fldChar w:fldCharType="end"/>
        </w:r>
      </w:hyperlink>
    </w:p>
    <w:p w:rsidR="00695668" w:rsidRDefault="00695668">
      <w:pPr>
        <w:pStyle w:val="TableofFigures"/>
        <w:tabs>
          <w:tab w:val="right" w:leader="dot" w:pos="10456"/>
        </w:tabs>
        <w:rPr>
          <w:rFonts w:asciiTheme="minorHAnsi" w:hAnsiTheme="minorHAnsi" w:cstheme="minorBidi"/>
          <w:noProof/>
          <w:kern w:val="0"/>
          <w:sz w:val="22"/>
          <w:szCs w:val="22"/>
          <w:lang w:eastAsia="en-US"/>
        </w:rPr>
      </w:pPr>
      <w:hyperlink w:anchor="_Toc433305580" w:history="1">
        <w:r w:rsidRPr="008E239F">
          <w:rPr>
            <w:rStyle w:val="Hyperlink"/>
            <w:noProof/>
          </w:rPr>
          <w:t>Figure 6 - Native IPv6 address</w:t>
        </w:r>
        <w:r>
          <w:rPr>
            <w:noProof/>
            <w:webHidden/>
          </w:rPr>
          <w:tab/>
        </w:r>
        <w:r>
          <w:rPr>
            <w:noProof/>
            <w:webHidden/>
          </w:rPr>
          <w:fldChar w:fldCharType="begin"/>
        </w:r>
        <w:r>
          <w:rPr>
            <w:noProof/>
            <w:webHidden/>
          </w:rPr>
          <w:instrText xml:space="preserve"> PAGEREF _Toc433305580 \h </w:instrText>
        </w:r>
        <w:r>
          <w:rPr>
            <w:noProof/>
            <w:webHidden/>
          </w:rPr>
        </w:r>
        <w:r>
          <w:rPr>
            <w:noProof/>
            <w:webHidden/>
          </w:rPr>
          <w:fldChar w:fldCharType="separate"/>
        </w:r>
        <w:r>
          <w:rPr>
            <w:noProof/>
            <w:webHidden/>
          </w:rPr>
          <w:t>23</w:t>
        </w:r>
        <w:r>
          <w:rPr>
            <w:noProof/>
            <w:webHidden/>
          </w:rPr>
          <w:fldChar w:fldCharType="end"/>
        </w:r>
      </w:hyperlink>
    </w:p>
    <w:p w:rsidR="00695668" w:rsidRDefault="00695668">
      <w:pPr>
        <w:pStyle w:val="TableofFigures"/>
        <w:tabs>
          <w:tab w:val="right" w:leader="dot" w:pos="10456"/>
        </w:tabs>
        <w:rPr>
          <w:rFonts w:asciiTheme="minorHAnsi" w:hAnsiTheme="minorHAnsi" w:cstheme="minorBidi"/>
          <w:noProof/>
          <w:kern w:val="0"/>
          <w:sz w:val="22"/>
          <w:szCs w:val="22"/>
          <w:lang w:eastAsia="en-US"/>
        </w:rPr>
      </w:pPr>
      <w:hyperlink w:anchor="_Toc433305581" w:history="1">
        <w:r w:rsidRPr="008E239F">
          <w:rPr>
            <w:rStyle w:val="Hyperlink"/>
            <w:noProof/>
          </w:rPr>
          <w:t>Figure 7 – 6to4 Network topology</w:t>
        </w:r>
        <w:r>
          <w:rPr>
            <w:noProof/>
            <w:webHidden/>
          </w:rPr>
          <w:tab/>
        </w:r>
        <w:r>
          <w:rPr>
            <w:noProof/>
            <w:webHidden/>
          </w:rPr>
          <w:fldChar w:fldCharType="begin"/>
        </w:r>
        <w:r>
          <w:rPr>
            <w:noProof/>
            <w:webHidden/>
          </w:rPr>
          <w:instrText xml:space="preserve"> PAGEREF _Toc433305581 \h </w:instrText>
        </w:r>
        <w:r>
          <w:rPr>
            <w:noProof/>
            <w:webHidden/>
          </w:rPr>
        </w:r>
        <w:r>
          <w:rPr>
            <w:noProof/>
            <w:webHidden/>
          </w:rPr>
          <w:fldChar w:fldCharType="separate"/>
        </w:r>
        <w:r>
          <w:rPr>
            <w:noProof/>
            <w:webHidden/>
          </w:rPr>
          <w:t>24</w:t>
        </w:r>
        <w:r>
          <w:rPr>
            <w:noProof/>
            <w:webHidden/>
          </w:rPr>
          <w:fldChar w:fldCharType="end"/>
        </w:r>
      </w:hyperlink>
    </w:p>
    <w:p w:rsidR="000C4399" w:rsidRDefault="000C4399">
      <w:pPr>
        <w:widowControl/>
        <w:spacing w:before="0" w:after="0" w:line="240" w:lineRule="auto"/>
        <w:ind w:left="0"/>
        <w:jc w:val="left"/>
        <w:rPr>
          <w:rFonts w:ascii="Arial" w:hAnsi="Arial" w:cstheme="majorBidi"/>
          <w:b/>
          <w:bCs/>
          <w:sz w:val="28"/>
          <w:szCs w:val="32"/>
        </w:rPr>
      </w:pPr>
      <w:r>
        <w:fldChar w:fldCharType="end"/>
      </w:r>
    </w:p>
    <w:p w:rsidR="007E5CF6" w:rsidRDefault="007E5CF6" w:rsidP="006475D8">
      <w:pPr>
        <w:pStyle w:val="Heading4"/>
        <w:sectPr w:rsidR="007E5CF6" w:rsidSect="009F1143">
          <w:headerReference w:type="default" r:id="rId10"/>
          <w:footerReference w:type="default" r:id="rId11"/>
          <w:type w:val="continuous"/>
          <w:pgSz w:w="11906" w:h="16838"/>
          <w:pgMar w:top="720" w:right="720" w:bottom="720" w:left="720" w:header="851" w:footer="992" w:gutter="0"/>
          <w:pgNumType w:fmt="lowerRoman"/>
          <w:cols w:space="425"/>
          <w:docGrid w:type="lines" w:linePitch="326"/>
        </w:sectPr>
      </w:pPr>
    </w:p>
    <w:p w:rsidR="00234DFA" w:rsidRDefault="00131DDD" w:rsidP="006475D8">
      <w:pPr>
        <w:pStyle w:val="Heading4"/>
      </w:pPr>
      <w:r>
        <w:lastRenderedPageBreak/>
        <w:t>Executive Summary</w:t>
      </w:r>
      <w:r w:rsidR="00153F68">
        <w:fldChar w:fldCharType="begin"/>
      </w:r>
      <w:r w:rsidR="00153F68">
        <w:instrText xml:space="preserve"> XE "</w:instrText>
      </w:r>
      <w:r w:rsidR="00153F68" w:rsidRPr="00C07D3C">
        <w:rPr>
          <w:rFonts w:hint="eastAsia"/>
        </w:rPr>
        <w:instrText>Synopsis</w:instrText>
      </w:r>
      <w:r w:rsidR="00153F68">
        <w:instrText xml:space="preserve">" </w:instrText>
      </w:r>
      <w:r w:rsidR="00153F68">
        <w:fldChar w:fldCharType="end"/>
      </w:r>
    </w:p>
    <w:p w:rsidR="00421816" w:rsidRDefault="00306AC2" w:rsidP="00306AC2">
      <w:pPr>
        <w:ind w:left="0" w:firstLine="420"/>
      </w:pPr>
      <w:r>
        <w:t>The purpose of this report is to record the requirements from the clients including functional and non-functional requirements. The software that will be developed will be based on these requirements. It includes introduction about the opportunities and problems as well as objectives and goals of the system, scope of the soluti</w:t>
      </w:r>
      <w:r w:rsidR="00A51F80">
        <w:t>on including functionalities, user interface, system output, constraints and the hardware as well as software requirement. After that, a l</w:t>
      </w:r>
      <w:r>
        <w:t>ist of functional requirements sorted by importance, list of non-functional requi</w:t>
      </w:r>
      <w:r w:rsidR="00A51F80">
        <w:t xml:space="preserve">rements including documentation, hardware consideration etc. </w:t>
      </w:r>
      <w:r>
        <w:t>and the diagrams t</w:t>
      </w:r>
      <w:r w:rsidR="00E20667">
        <w:t xml:space="preserve">hat represent the requirements. </w:t>
      </w:r>
      <w:r w:rsidR="00B0113A" w:rsidRPr="00B0113A">
        <w:t>After reading this document, one will be clear of the client's needs for the product. It outlines the solutions, makes clear of the objectives, clarifies the requirements including both functional p</w:t>
      </w:r>
      <w:r w:rsidR="00B0113A">
        <w:t xml:space="preserve">arts and non-functional parts, </w:t>
      </w:r>
      <w:r w:rsidR="00B0113A" w:rsidRPr="00B0113A">
        <w:t xml:space="preserve">and describes the preliminary design of the product by means of different diagrams from different aspects of the product. </w:t>
      </w:r>
      <w:r w:rsidR="002A5051">
        <w:t>The method</w:t>
      </w:r>
      <w:r w:rsidR="00B0113A">
        <w:t>s</w:t>
      </w:r>
      <w:r w:rsidR="002A5051">
        <w:t xml:space="preserve"> we used in developing thi</w:t>
      </w:r>
      <w:r w:rsidR="00B0113A">
        <w:t>s software include</w:t>
      </w:r>
      <w:r w:rsidR="002A5051">
        <w:t xml:space="preserve"> online research, software development tools and reviewing documents.</w:t>
      </w:r>
      <w:r w:rsidR="00B0113A">
        <w:t xml:space="preserve"> </w:t>
      </w:r>
    </w:p>
    <w:p w:rsidR="002B096E" w:rsidRDefault="002B096E" w:rsidP="00D077E3"/>
    <w:p w:rsidR="002B5EF2" w:rsidRDefault="002B5EF2" w:rsidP="006475D8">
      <w:pPr>
        <w:pStyle w:val="Heading1"/>
      </w:pPr>
      <w:r>
        <w:br w:type="page"/>
      </w:r>
      <w:bookmarkStart w:id="2" w:name="_Toc433305593"/>
      <w:r w:rsidR="00A43DA1" w:rsidRPr="008B44C8">
        <w:lastRenderedPageBreak/>
        <w:t>Introduction</w:t>
      </w:r>
      <w:bookmarkEnd w:id="2"/>
      <w:r w:rsidR="00153F68">
        <w:fldChar w:fldCharType="begin"/>
      </w:r>
      <w:r w:rsidR="00153F68">
        <w:instrText xml:space="preserve"> XE "</w:instrText>
      </w:r>
      <w:r w:rsidR="00153F68" w:rsidRPr="00C07D3C">
        <w:instrText>Introduction</w:instrText>
      </w:r>
      <w:r w:rsidR="00153F68">
        <w:instrText xml:space="preserve">" </w:instrText>
      </w:r>
      <w:r w:rsidR="00153F68">
        <w:fldChar w:fldCharType="end"/>
      </w:r>
    </w:p>
    <w:p w:rsidR="00B80BEB" w:rsidRPr="00EC46A3" w:rsidRDefault="00B80BEB" w:rsidP="00E20667">
      <w:pPr>
        <w:pStyle w:val="Heading2"/>
      </w:pPr>
      <w:bookmarkStart w:id="3" w:name="_Toc388219174"/>
      <w:bookmarkStart w:id="4" w:name="_Toc388219238"/>
      <w:bookmarkStart w:id="5" w:name="_Toc389092796"/>
      <w:bookmarkStart w:id="6" w:name="_Toc389092963"/>
      <w:bookmarkStart w:id="7" w:name="_Toc389147704"/>
      <w:bookmarkStart w:id="8" w:name="_Toc389219339"/>
      <w:bookmarkStart w:id="9" w:name="_Toc427183466"/>
      <w:bookmarkStart w:id="10" w:name="_Toc428095278"/>
      <w:bookmarkStart w:id="11" w:name="_Toc352761370"/>
      <w:bookmarkStart w:id="12" w:name="_Toc433305594"/>
      <w:bookmarkEnd w:id="3"/>
      <w:bookmarkEnd w:id="4"/>
      <w:bookmarkEnd w:id="5"/>
      <w:bookmarkEnd w:id="6"/>
      <w:bookmarkEnd w:id="7"/>
      <w:bookmarkEnd w:id="8"/>
      <w:bookmarkEnd w:id="9"/>
      <w:bookmarkEnd w:id="10"/>
      <w:r w:rsidRPr="00EC46A3">
        <w:t>The Authorization</w:t>
      </w:r>
      <w:bookmarkEnd w:id="11"/>
      <w:bookmarkEnd w:id="12"/>
      <w:r w:rsidR="00153F68">
        <w:fldChar w:fldCharType="begin"/>
      </w:r>
      <w:r w:rsidR="00153F68">
        <w:instrText xml:space="preserve"> XE "</w:instrText>
      </w:r>
      <w:r w:rsidR="00153F68" w:rsidRPr="00C07D3C">
        <w:instrText>Authorization</w:instrText>
      </w:r>
      <w:r w:rsidR="00153F68">
        <w:instrText xml:space="preserve">" </w:instrText>
      </w:r>
      <w:r w:rsidR="00153F68">
        <w:fldChar w:fldCharType="end"/>
      </w:r>
    </w:p>
    <w:p w:rsidR="000A7025" w:rsidRPr="000A7025" w:rsidRDefault="00E401C0" w:rsidP="000A7025">
      <w:pPr>
        <w:pStyle w:val="Subtitle"/>
        <w:ind w:left="425"/>
      </w:pPr>
      <w:r w:rsidRPr="00E401C0">
        <w:rPr>
          <w:rStyle w:val="SubtleEmphasis"/>
        </w:rPr>
        <w:t>In week 3 our client Dr. Sebastian Zander from Murdoch University authorized us to develop a software that can measure the performance of servers on the Internet from different parts of the world. The focus of the measurement is comparing the performance of the servers in IPv6 versus IPv4. As of 2011, the last usable public IPv4 address has been assigned. IPv6 was designed to expand the network addresses to an almost unlimited pool. Many servers have been capable of using IPv6 address to communicate while maintaining network communication using IPv4. At this stage we will develop a prototype software to measure the level of IPv6 re</w:t>
      </w:r>
      <w:r>
        <w:rPr>
          <w:rStyle w:val="SubtleEmphasis"/>
        </w:rPr>
        <w:t>a</w:t>
      </w:r>
      <w:r w:rsidRPr="00E401C0">
        <w:rPr>
          <w:rStyle w:val="SubtleEmphasis"/>
        </w:rPr>
        <w:t>diness of servers from different parts of the world to obtain a statistical concept of this using graphics.</w:t>
      </w:r>
    </w:p>
    <w:p w:rsidR="00A02C3F" w:rsidRPr="008B44C8" w:rsidRDefault="00A02C3F" w:rsidP="00E20667">
      <w:pPr>
        <w:pStyle w:val="Heading2"/>
      </w:pPr>
      <w:bookmarkStart w:id="13" w:name="_Toc352761371"/>
      <w:bookmarkStart w:id="14" w:name="_Toc352764270"/>
      <w:bookmarkStart w:id="15" w:name="_Toc352766717"/>
      <w:bookmarkStart w:id="16" w:name="_Toc353979403"/>
      <w:bookmarkStart w:id="17" w:name="_Toc353989650"/>
      <w:bookmarkStart w:id="18" w:name="_Toc387425874"/>
      <w:bookmarkStart w:id="19" w:name="_Toc388032508"/>
      <w:bookmarkStart w:id="20" w:name="_Toc352761379"/>
      <w:bookmarkStart w:id="21" w:name="_Toc433305595"/>
      <w:bookmarkEnd w:id="13"/>
      <w:bookmarkEnd w:id="14"/>
      <w:bookmarkEnd w:id="15"/>
      <w:bookmarkEnd w:id="16"/>
      <w:bookmarkEnd w:id="17"/>
      <w:bookmarkEnd w:id="18"/>
      <w:bookmarkEnd w:id="19"/>
      <w:r w:rsidRPr="008B44C8">
        <w:t xml:space="preserve">The </w:t>
      </w:r>
      <w:r>
        <w:rPr>
          <w:rFonts w:hint="eastAsia"/>
        </w:rPr>
        <w:t>Purpose</w:t>
      </w:r>
      <w:bookmarkEnd w:id="20"/>
      <w:bookmarkEnd w:id="21"/>
    </w:p>
    <w:p w:rsidR="00B80BEB" w:rsidRPr="00725D33" w:rsidRDefault="002B0B10" w:rsidP="003F68E6">
      <w:pPr>
        <w:pStyle w:val="Subtitle"/>
        <w:ind w:left="420"/>
        <w:rPr>
          <w:rStyle w:val="SubtleEmphasis"/>
        </w:rPr>
      </w:pPr>
      <w:r>
        <w:rPr>
          <w:rStyle w:val="SubtleEmphasis"/>
        </w:rPr>
        <w:t xml:space="preserve">The </w:t>
      </w:r>
      <w:r w:rsidR="00E401C0">
        <w:rPr>
          <w:rStyle w:val="SubtleEmphasis"/>
        </w:rPr>
        <w:t>software is to measure the level of IPv6 readiness of servers comparing to IPv4 referring to performance.</w:t>
      </w:r>
      <w:r w:rsidR="002A5051">
        <w:rPr>
          <w:rStyle w:val="SubtleEmphasis"/>
        </w:rPr>
        <w:t xml:space="preserve"> Its main purpose is to present the level of IPv6 readiness and the performance of servers using graphical charts. It also provides the functions of searching individual records.</w:t>
      </w:r>
    </w:p>
    <w:p w:rsidR="00DA3CE1" w:rsidRPr="006475D8" w:rsidRDefault="00E401C0" w:rsidP="006475D8">
      <w:pPr>
        <w:pStyle w:val="Heading2"/>
      </w:pPr>
      <w:bookmarkStart w:id="22" w:name="_Toc352761380"/>
      <w:bookmarkStart w:id="23" w:name="_Toc352764279"/>
      <w:bookmarkStart w:id="24" w:name="_Toc352766726"/>
      <w:bookmarkStart w:id="25" w:name="_Toc353979412"/>
      <w:bookmarkStart w:id="26" w:name="_Toc353989659"/>
      <w:bookmarkStart w:id="27" w:name="_Toc352761381"/>
      <w:bookmarkStart w:id="28" w:name="_Toc352764280"/>
      <w:bookmarkStart w:id="29" w:name="_Toc352766727"/>
      <w:bookmarkStart w:id="30" w:name="_Toc353979413"/>
      <w:bookmarkStart w:id="31" w:name="_Toc353989660"/>
      <w:bookmarkStart w:id="32" w:name="_Toc433305596"/>
      <w:bookmarkEnd w:id="22"/>
      <w:bookmarkEnd w:id="23"/>
      <w:bookmarkEnd w:id="24"/>
      <w:bookmarkEnd w:id="25"/>
      <w:bookmarkEnd w:id="26"/>
      <w:bookmarkEnd w:id="27"/>
      <w:bookmarkEnd w:id="28"/>
      <w:bookmarkEnd w:id="29"/>
      <w:bookmarkEnd w:id="30"/>
      <w:bookmarkEnd w:id="31"/>
      <w:r>
        <w:t>Problems and Opportunities</w:t>
      </w:r>
      <w:bookmarkStart w:id="33" w:name="_Toc427183470"/>
      <w:bookmarkStart w:id="34" w:name="_Toc428095282"/>
      <w:bookmarkStart w:id="35" w:name="_Toc427183472"/>
      <w:bookmarkStart w:id="36" w:name="_Toc428095284"/>
      <w:bookmarkEnd w:id="32"/>
      <w:bookmarkEnd w:id="33"/>
      <w:bookmarkEnd w:id="34"/>
      <w:bookmarkEnd w:id="35"/>
      <w:bookmarkEnd w:id="36"/>
    </w:p>
    <w:p w:rsidR="002E4AB3" w:rsidRPr="00A02C3F" w:rsidRDefault="002E4AB3" w:rsidP="006475D8">
      <w:pPr>
        <w:pStyle w:val="Heading3"/>
      </w:pPr>
      <w:r>
        <w:t xml:space="preserve"> </w:t>
      </w:r>
      <w:bookmarkStart w:id="37" w:name="_Toc433305597"/>
      <w:r>
        <w:t>Problems</w:t>
      </w:r>
      <w:bookmarkEnd w:id="37"/>
    </w:p>
    <w:p w:rsidR="003F68E6" w:rsidRDefault="002E4AB3" w:rsidP="002E4AB3">
      <w:pPr>
        <w:pStyle w:val="Subtitle"/>
        <w:ind w:left="840"/>
        <w:rPr>
          <w:rStyle w:val="SubtleEmphasis"/>
        </w:rPr>
      </w:pPr>
      <w:r>
        <w:rPr>
          <w:rStyle w:val="SubtleEmphasis"/>
        </w:rPr>
        <w:t>Networks need to be upgraded to us</w:t>
      </w:r>
      <w:r w:rsidR="002A5051">
        <w:rPr>
          <w:rStyle w:val="SubtleEmphasis"/>
        </w:rPr>
        <w:t>e</w:t>
      </w:r>
      <w:r>
        <w:rPr>
          <w:rStyle w:val="SubtleEmphasis"/>
        </w:rPr>
        <w:t xml:space="preserve"> IPv6 addresses in all of the Internet but many servers and networks are still not IPv6 available.</w:t>
      </w:r>
      <w:r w:rsidR="002A5051">
        <w:rPr>
          <w:rStyle w:val="SubtleEmphasis"/>
        </w:rPr>
        <w:t xml:space="preserve"> Many IPv6 available servers encounter a lot of problems when dealing with visitors using transition technologies to access their IPv6 addresses. Performance using IPv6 is sometimes not as well as that using IPv4.</w:t>
      </w:r>
    </w:p>
    <w:p w:rsidR="002E4AB3" w:rsidRDefault="002E4AB3" w:rsidP="006475D8">
      <w:pPr>
        <w:pStyle w:val="Heading3"/>
      </w:pPr>
      <w:bookmarkStart w:id="38" w:name="_Toc427183474"/>
      <w:bookmarkStart w:id="39" w:name="_Toc428095286"/>
      <w:bookmarkStart w:id="40" w:name="_Toc427183475"/>
      <w:bookmarkStart w:id="41" w:name="_Toc428095287"/>
      <w:bookmarkStart w:id="42" w:name="_Toc427183478"/>
      <w:bookmarkStart w:id="43" w:name="_Toc428095290"/>
      <w:bookmarkStart w:id="44" w:name="_Toc433305598"/>
      <w:bookmarkEnd w:id="38"/>
      <w:bookmarkEnd w:id="39"/>
      <w:bookmarkEnd w:id="40"/>
      <w:bookmarkEnd w:id="41"/>
      <w:bookmarkEnd w:id="42"/>
      <w:bookmarkEnd w:id="43"/>
      <w:r>
        <w:t>Opportunities</w:t>
      </w:r>
      <w:bookmarkEnd w:id="44"/>
    </w:p>
    <w:p w:rsidR="002E4AB3" w:rsidRPr="002E4AB3" w:rsidRDefault="002A5051" w:rsidP="002E4AB3">
      <w:pPr>
        <w:pStyle w:val="Subtitle"/>
        <w:ind w:left="840"/>
      </w:pPr>
      <w:r>
        <w:t>By using this software, the n</w:t>
      </w:r>
      <w:r w:rsidR="009B51D5">
        <w:t>etwork pictures of current IPv6 availabilities are clear.</w:t>
      </w:r>
      <w:r>
        <w:t xml:space="preserve"> </w:t>
      </w:r>
      <w:r w:rsidR="00A574CD">
        <w:lastRenderedPageBreak/>
        <w:t xml:space="preserve">Performance of IPv6 comparing to that of IPv4 can be clearly recognized. </w:t>
      </w:r>
      <w:r w:rsidR="00E47109">
        <w:t>Servers that encounter IPv6 problems can be diagnosed to find where the problem lies.</w:t>
      </w:r>
    </w:p>
    <w:p w:rsidR="00EA53EA" w:rsidRDefault="009B51D5" w:rsidP="00E20667">
      <w:pPr>
        <w:pStyle w:val="Heading2"/>
      </w:pPr>
      <w:bookmarkStart w:id="45" w:name="_Toc353979415"/>
      <w:bookmarkStart w:id="46" w:name="_Toc353989662"/>
      <w:bookmarkStart w:id="47" w:name="_Toc353979416"/>
      <w:bookmarkStart w:id="48" w:name="_Toc353989663"/>
      <w:bookmarkStart w:id="49" w:name="_Toc353979417"/>
      <w:bookmarkStart w:id="50" w:name="_Toc353989664"/>
      <w:bookmarkStart w:id="51" w:name="_Toc433305599"/>
      <w:bookmarkEnd w:id="45"/>
      <w:bookmarkEnd w:id="46"/>
      <w:bookmarkEnd w:id="47"/>
      <w:bookmarkEnd w:id="48"/>
      <w:bookmarkEnd w:id="49"/>
      <w:bookmarkEnd w:id="50"/>
      <w:r>
        <w:t>Objectives and goals</w:t>
      </w:r>
      <w:bookmarkEnd w:id="51"/>
    </w:p>
    <w:p w:rsidR="009B51D5" w:rsidRDefault="009B51D5" w:rsidP="009B51D5">
      <w:pPr>
        <w:pStyle w:val="Subtitle"/>
        <w:ind w:left="420"/>
      </w:pPr>
      <w:r>
        <w:t>The objectives include:</w:t>
      </w:r>
    </w:p>
    <w:p w:rsidR="009B51D5" w:rsidRDefault="009B51D5" w:rsidP="00435B84">
      <w:pPr>
        <w:pStyle w:val="Subtitle"/>
        <w:ind w:left="420"/>
        <w:rPr>
          <w:rStyle w:val="SubtleEmphasis"/>
        </w:rPr>
      </w:pPr>
      <w:r>
        <w:t>Probing servers</w:t>
      </w:r>
      <w:r w:rsidR="00E47109">
        <w:t xml:space="preserve">: A list of Internet servers will </w:t>
      </w:r>
      <w:r w:rsidR="00435B84">
        <w:t>be probed using different kinds of methods via IPv4 address and IPv6 address to measure their performance</w:t>
      </w:r>
    </w:p>
    <w:p w:rsidR="009B51D5" w:rsidRDefault="009B51D5" w:rsidP="009B51D5">
      <w:pPr>
        <w:pStyle w:val="Subtitle"/>
        <w:ind w:left="420"/>
        <w:rPr>
          <w:rStyle w:val="SubtleEmphasis"/>
        </w:rPr>
      </w:pPr>
      <w:r>
        <w:rPr>
          <w:rStyle w:val="SubtleEmphasis"/>
        </w:rPr>
        <w:t>Storing data</w:t>
      </w:r>
      <w:r w:rsidR="00435B84">
        <w:rPr>
          <w:rStyle w:val="SubtleEmphasis"/>
        </w:rPr>
        <w:t xml:space="preserve">: The data of the servers and the results of the measurements will be stored into </w:t>
      </w:r>
      <w:ins w:id="52" w:author="Abdul Sami" w:date="2015-09-04T05:42:00Z">
        <w:r w:rsidR="00916BD9">
          <w:rPr>
            <w:rStyle w:val="SubtleEmphasis"/>
          </w:rPr>
          <w:t xml:space="preserve">the </w:t>
        </w:r>
      </w:ins>
      <w:r w:rsidR="00435B84">
        <w:rPr>
          <w:rStyle w:val="SubtleEmphasis"/>
        </w:rPr>
        <w:t xml:space="preserve">database </w:t>
      </w:r>
      <w:ins w:id="53" w:author="Abdul Sami" w:date="2015-09-04T05:44:00Z">
        <w:del w:id="54" w:author="Manful Lei" w:date="2015-09-04T07:56:00Z">
          <w:r w:rsidR="00916BD9" w:rsidRPr="00916BD9" w:rsidDel="00913E30">
            <w:rPr>
              <w:rStyle w:val="SubtleEmphasis"/>
            </w:rPr>
            <w:delText>manually (Automatically at a later stage)</w:delText>
          </w:r>
        </w:del>
      </w:ins>
      <w:ins w:id="55" w:author="Manful Lei" w:date="2015-09-04T07:56:00Z">
        <w:r w:rsidR="00913E30">
          <w:rPr>
            <w:rStyle w:val="SubtleEmphasis"/>
          </w:rPr>
          <w:t>automatically</w:t>
        </w:r>
      </w:ins>
      <w:ins w:id="56" w:author="Abdul Sami" w:date="2015-09-04T05:42:00Z">
        <w:r w:rsidR="00916BD9" w:rsidRPr="00916BD9">
          <w:rPr>
            <w:rStyle w:val="SubtleEmphasis"/>
          </w:rPr>
          <w:t xml:space="preserve"> </w:t>
        </w:r>
      </w:ins>
      <w:r w:rsidR="00435B84">
        <w:rPr>
          <w:rStyle w:val="SubtleEmphasis"/>
        </w:rPr>
        <w:t>and can be searched by keywords</w:t>
      </w:r>
    </w:p>
    <w:p w:rsidR="00435B84" w:rsidRDefault="009B51D5" w:rsidP="009B51D5">
      <w:pPr>
        <w:pStyle w:val="Subtitle"/>
        <w:ind w:left="420"/>
        <w:rPr>
          <w:rStyle w:val="SubtleEmphasis"/>
        </w:rPr>
      </w:pPr>
      <w:r>
        <w:rPr>
          <w:rStyle w:val="SubtleEmphasis"/>
        </w:rPr>
        <w:t>Graphically representing data</w:t>
      </w:r>
      <w:r w:rsidR="00435B84">
        <w:rPr>
          <w:rStyle w:val="SubtleEmphasis"/>
        </w:rPr>
        <w:t>: The level of IPv6 readiness and performance of servers can be represented by calculating the records in the database</w:t>
      </w:r>
    </w:p>
    <w:p w:rsidR="00C33B4B" w:rsidRPr="009B51D5" w:rsidRDefault="00435B84" w:rsidP="009B51D5">
      <w:pPr>
        <w:pStyle w:val="Subtitle"/>
        <w:ind w:left="420"/>
        <w:rPr>
          <w:rStyle w:val="SubtleEmphasis"/>
        </w:rPr>
      </w:pPr>
      <w:r>
        <w:rPr>
          <w:rStyle w:val="SubtleEmphasis"/>
        </w:rPr>
        <w:t>Network diagnosis: Servers that can’t be reached using IPv6 can be diagnosed to find out where the problem lies</w:t>
      </w:r>
    </w:p>
    <w:p w:rsidR="00F774C5" w:rsidRDefault="00F774C5">
      <w:pPr>
        <w:widowControl/>
        <w:spacing w:before="0" w:after="0" w:line="240" w:lineRule="auto"/>
        <w:ind w:left="0"/>
        <w:jc w:val="left"/>
      </w:pPr>
      <w:r>
        <w:br w:type="page"/>
      </w:r>
    </w:p>
    <w:p w:rsidR="00A43DA1" w:rsidRDefault="00A43DA1" w:rsidP="00E20667">
      <w:pPr>
        <w:pStyle w:val="Heading2"/>
      </w:pPr>
      <w:bookmarkStart w:id="57" w:name="_Toc433305600"/>
      <w:r w:rsidRPr="0049146C">
        <w:lastRenderedPageBreak/>
        <w:t>Method</w:t>
      </w:r>
      <w:r w:rsidR="002D0076">
        <w:t>s</w:t>
      </w:r>
      <w:bookmarkEnd w:id="57"/>
    </w:p>
    <w:p w:rsidR="003E5A5F" w:rsidRDefault="00E20667" w:rsidP="006475D8">
      <w:pPr>
        <w:pStyle w:val="Heading3"/>
      </w:pPr>
      <w:bookmarkStart w:id="58" w:name="_Toc388035577"/>
      <w:bookmarkStart w:id="59" w:name="_Toc388041549"/>
      <w:bookmarkStart w:id="60" w:name="_Toc388041601"/>
      <w:bookmarkStart w:id="61" w:name="_Toc388042541"/>
      <w:bookmarkStart w:id="62" w:name="_Toc388042598"/>
      <w:bookmarkStart w:id="63" w:name="_Toc388042792"/>
      <w:bookmarkStart w:id="64" w:name="_Toc388042901"/>
      <w:bookmarkStart w:id="65" w:name="_Toc388088503"/>
      <w:bookmarkStart w:id="66" w:name="_Toc388219183"/>
      <w:bookmarkStart w:id="67" w:name="_Toc388219245"/>
      <w:bookmarkStart w:id="68" w:name="_Toc389092803"/>
      <w:bookmarkStart w:id="69" w:name="_Toc389092970"/>
      <w:bookmarkStart w:id="70" w:name="_Toc389147711"/>
      <w:bookmarkStart w:id="71" w:name="_Toc389219346"/>
      <w:bookmarkStart w:id="72" w:name="_Toc427183482"/>
      <w:bookmarkStart w:id="73" w:name="_Toc428095294"/>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t xml:space="preserve"> </w:t>
      </w:r>
      <w:bookmarkStart w:id="74" w:name="_Toc433305601"/>
      <w:r w:rsidR="00D00259">
        <w:t xml:space="preserve">Online </w:t>
      </w:r>
      <w:r w:rsidR="00D00259" w:rsidRPr="006475D8">
        <w:t>Research</w:t>
      </w:r>
      <w:bookmarkEnd w:id="74"/>
    </w:p>
    <w:p w:rsidR="00EA53EA" w:rsidRPr="00840B39" w:rsidRDefault="00F774C5" w:rsidP="00725D33">
      <w:pPr>
        <w:pStyle w:val="Subtitle"/>
        <w:ind w:left="420"/>
      </w:pPr>
      <w:r>
        <w:t xml:space="preserve">The author </w:t>
      </w:r>
      <w:r w:rsidR="00B0113A">
        <w:t>will go</w:t>
      </w:r>
      <w:r>
        <w:t xml:space="preserve"> through several webpages about </w:t>
      </w:r>
      <w:r w:rsidR="00F93594">
        <w:t xml:space="preserve">the mechanism of </w:t>
      </w:r>
      <w:r w:rsidR="00435B84">
        <w:t>IPv6 transitional technologies and the existing methods of realizing the functions</w:t>
      </w:r>
      <w:r w:rsidR="00F93594">
        <w:t>.</w:t>
      </w:r>
    </w:p>
    <w:p w:rsidR="00EA53EA" w:rsidRDefault="00A51F80" w:rsidP="006475D8">
      <w:pPr>
        <w:pStyle w:val="Heading3"/>
      </w:pPr>
      <w:r>
        <w:t xml:space="preserve"> </w:t>
      </w:r>
      <w:bookmarkStart w:id="75" w:name="_Toc433305602"/>
      <w:r w:rsidR="00EA1C52">
        <w:t>Software Development Tools</w:t>
      </w:r>
      <w:bookmarkEnd w:id="75"/>
    </w:p>
    <w:p w:rsidR="003E5A5F" w:rsidRDefault="00EA1C52" w:rsidP="00E20667">
      <w:pPr>
        <w:pStyle w:val="Subtitle"/>
        <w:ind w:left="425"/>
      </w:pPr>
      <w:r>
        <w:t xml:space="preserve">The team </w:t>
      </w:r>
      <w:r w:rsidR="00B0113A">
        <w:t>will use</w:t>
      </w:r>
      <w:r>
        <w:t xml:space="preserve"> Microsoft Visual Studio 2015</w:t>
      </w:r>
      <w:r w:rsidR="00FA21C6">
        <w:t xml:space="preserve"> C# to develop the software and XAMPP </w:t>
      </w:r>
      <w:r w:rsidR="00821AFD">
        <w:t>MySQL</w:t>
      </w:r>
      <w:r w:rsidR="00FA21C6">
        <w:t xml:space="preserve"> </w:t>
      </w:r>
      <w:r w:rsidR="00424B87">
        <w:t xml:space="preserve">as a </w:t>
      </w:r>
      <w:r w:rsidR="00FA21C6">
        <w:t>database server.</w:t>
      </w:r>
      <w:r w:rsidR="000E3B01" w:rsidRPr="000E3B01">
        <w:t xml:space="preserve"> </w:t>
      </w:r>
      <w:r w:rsidR="00D018DE">
        <w:t xml:space="preserve">A program called </w:t>
      </w:r>
      <w:r w:rsidR="005D5C19">
        <w:t>MySQL connector</w:t>
      </w:r>
      <w:r w:rsidR="00D018DE">
        <w:t xml:space="preserve"> is needed to connect the database to the programming environment.</w:t>
      </w:r>
    </w:p>
    <w:p w:rsidR="001F0C4C" w:rsidRPr="001F0C4C" w:rsidRDefault="00A51F80" w:rsidP="006475D8">
      <w:pPr>
        <w:pStyle w:val="Heading3"/>
      </w:pPr>
      <w:r>
        <w:t xml:space="preserve"> </w:t>
      </w:r>
      <w:bookmarkStart w:id="76" w:name="_Toc433305603"/>
      <w:r w:rsidR="0092137E">
        <w:t>Reviewing Documents</w:t>
      </w:r>
      <w:bookmarkEnd w:id="76"/>
    </w:p>
    <w:p w:rsidR="006567A0" w:rsidRPr="003E5A5F" w:rsidRDefault="0092137E" w:rsidP="00725D33">
      <w:pPr>
        <w:pStyle w:val="Subtitle"/>
        <w:ind w:left="425"/>
      </w:pPr>
      <w:r>
        <w:t>By reviewing the documents from previous similar projects and the document from the client, the team members try to depict the requirements of the client accurately</w:t>
      </w:r>
      <w:r w:rsidR="001F0C4C">
        <w:t>.</w:t>
      </w:r>
    </w:p>
    <w:p w:rsidR="00670677" w:rsidRDefault="00670677" w:rsidP="00D077E3">
      <w:pPr>
        <w:rPr>
          <w:rFonts w:ascii="Arial" w:hAnsi="Arial" w:cstheme="majorBidi"/>
          <w:sz w:val="28"/>
          <w:szCs w:val="32"/>
        </w:rPr>
      </w:pPr>
      <w:bookmarkStart w:id="77" w:name="_Toc352761385"/>
      <w:bookmarkStart w:id="78" w:name="_Toc352764284"/>
      <w:bookmarkStart w:id="79" w:name="_Toc352766733"/>
      <w:bookmarkStart w:id="80" w:name="_Toc353979426"/>
      <w:bookmarkStart w:id="81" w:name="_Toc353989673"/>
      <w:bookmarkStart w:id="82" w:name="_Toc387425891"/>
      <w:bookmarkStart w:id="83" w:name="_Toc388032525"/>
      <w:bookmarkEnd w:id="77"/>
      <w:bookmarkEnd w:id="78"/>
      <w:bookmarkEnd w:id="79"/>
      <w:bookmarkEnd w:id="80"/>
      <w:bookmarkEnd w:id="81"/>
      <w:bookmarkEnd w:id="82"/>
      <w:bookmarkEnd w:id="83"/>
      <w:r>
        <w:br w:type="page"/>
      </w:r>
    </w:p>
    <w:p w:rsidR="008A5DF1" w:rsidRDefault="0004625C" w:rsidP="006475D8">
      <w:pPr>
        <w:pStyle w:val="Heading1"/>
      </w:pPr>
      <w:bookmarkStart w:id="84" w:name="_Toc433305604"/>
      <w:r>
        <w:lastRenderedPageBreak/>
        <w:t>Solution Outline</w:t>
      </w:r>
      <w:bookmarkEnd w:id="84"/>
    </w:p>
    <w:p w:rsidR="00D077E3" w:rsidRPr="00D077E3" w:rsidRDefault="00D077E3" w:rsidP="00602264">
      <w:pPr>
        <w:pStyle w:val="ListParagraph"/>
        <w:keepNext/>
        <w:keepLines/>
        <w:numPr>
          <w:ilvl w:val="0"/>
          <w:numId w:val="1"/>
        </w:numPr>
        <w:spacing w:before="260" w:after="260" w:line="415" w:lineRule="auto"/>
        <w:contextualSpacing w:val="0"/>
        <w:jc w:val="left"/>
        <w:outlineLvl w:val="1"/>
        <w:rPr>
          <w:rFonts w:ascii="Arial" w:hAnsi="Arial" w:cstheme="majorBidi"/>
          <w:b/>
          <w:bCs/>
          <w:i/>
          <w:vanish/>
          <w:szCs w:val="32"/>
        </w:rPr>
      </w:pPr>
      <w:bookmarkStart w:id="85" w:name="_Toc433305605"/>
      <w:bookmarkEnd w:id="85"/>
    </w:p>
    <w:p w:rsidR="00DA3CE1" w:rsidRDefault="0004625C" w:rsidP="00E20667">
      <w:pPr>
        <w:pStyle w:val="Heading2"/>
      </w:pPr>
      <w:bookmarkStart w:id="86" w:name="_Toc433305606"/>
      <w:r>
        <w:t xml:space="preserve">Scope of </w:t>
      </w:r>
      <w:r w:rsidR="006475D8">
        <w:t>S</w:t>
      </w:r>
      <w:r>
        <w:t>olution</w:t>
      </w:r>
      <w:bookmarkEnd w:id="86"/>
    </w:p>
    <w:p w:rsidR="008B44C8" w:rsidRDefault="00851482" w:rsidP="00DA3CE1">
      <w:pPr>
        <w:pStyle w:val="Subtitle"/>
        <w:ind w:left="425"/>
      </w:pPr>
      <w:r>
        <w:t xml:space="preserve">The software can gather information from servers and display them graphically. </w:t>
      </w:r>
      <w:r w:rsidR="0064286A">
        <w:t xml:space="preserve">It also provides the function of searching related information about individual servers in the database. </w:t>
      </w:r>
      <w:r>
        <w:t xml:space="preserve">It cannot affect the configuration </w:t>
      </w:r>
      <w:r w:rsidR="00DB7D37">
        <w:t>or</w:t>
      </w:r>
      <w:r>
        <w:t xml:space="preserve"> performance of the servers.</w:t>
      </w:r>
      <w:r w:rsidR="0064286A">
        <w:t xml:space="preserve"> The methods for probing are from existing legal methods so there is no legal issue incurred from the probing action. </w:t>
      </w:r>
      <w:r w:rsidR="000278E6">
        <w:t>The software can only test the servers and cannot be used as remote controlling software. It is only a prototype software so error is expected</w:t>
      </w:r>
      <w:r w:rsidR="00DB7D37">
        <w:t xml:space="preserve"> though largely it is bug free</w:t>
      </w:r>
      <w:r w:rsidR="000278E6">
        <w:t xml:space="preserve">. </w:t>
      </w:r>
      <w:r w:rsidR="00DB7D37">
        <w:t>As a result</w:t>
      </w:r>
      <w:r w:rsidR="00CB1889">
        <w:t xml:space="preserve"> users are advised to follow the </w:t>
      </w:r>
      <w:r w:rsidR="000278E6">
        <w:t>instructions when using the software.</w:t>
      </w:r>
    </w:p>
    <w:p w:rsidR="0004625C" w:rsidRDefault="0004625C" w:rsidP="00E20667">
      <w:pPr>
        <w:pStyle w:val="Heading2"/>
      </w:pPr>
      <w:bookmarkStart w:id="87" w:name="_Toc433305607"/>
      <w:r>
        <w:t xml:space="preserve">System </w:t>
      </w:r>
      <w:r w:rsidR="006475D8">
        <w:t>F</w:t>
      </w:r>
      <w:r>
        <w:t>unctionality</w:t>
      </w:r>
      <w:bookmarkEnd w:id="87"/>
    </w:p>
    <w:p w:rsidR="0004625C" w:rsidRDefault="0004625C" w:rsidP="00DA3CE1">
      <w:pPr>
        <w:pStyle w:val="Subtitle"/>
        <w:ind w:left="425"/>
      </w:pPr>
      <w:r w:rsidRPr="0004625C">
        <w:t>The system will be able to meas</w:t>
      </w:r>
      <w:r w:rsidR="000278E6">
        <w:t>ure performances of the servers using both IPv4 and IPv6 and graphically display the results</w:t>
      </w:r>
      <w:r w:rsidR="0098083A">
        <w:t xml:space="preserve"> in a</w:t>
      </w:r>
      <w:r w:rsidR="000278E6">
        <w:t xml:space="preserve"> </w:t>
      </w:r>
      <w:r w:rsidR="000E4EE9">
        <w:t xml:space="preserve">clear and concise </w:t>
      </w:r>
      <w:r w:rsidR="000278E6">
        <w:t>format. The probing will use different kinds of ports and protocols. It will also provide the function of searching server information inside the database by keywords and diagnosing problems in case where the server can’t be reached via IPv6 connection.</w:t>
      </w:r>
    </w:p>
    <w:p w:rsidR="0004625C" w:rsidRDefault="0004625C" w:rsidP="00E20667">
      <w:pPr>
        <w:pStyle w:val="Heading2"/>
      </w:pPr>
      <w:bookmarkStart w:id="88" w:name="_Toc433305608"/>
      <w:r>
        <w:t>User Interface</w:t>
      </w:r>
      <w:bookmarkEnd w:id="88"/>
    </w:p>
    <w:p w:rsidR="00654227" w:rsidRDefault="0004625C" w:rsidP="00DA3CE1">
      <w:pPr>
        <w:pStyle w:val="Subtitle"/>
        <w:ind w:left="425"/>
      </w:pPr>
      <w:r>
        <w:t xml:space="preserve">The User Interface (UI) will provide buttons and </w:t>
      </w:r>
      <w:r w:rsidR="000278E6">
        <w:t>textbox</w:t>
      </w:r>
      <w:r>
        <w:t xml:space="preserve"> to let users choose what to display. </w:t>
      </w:r>
      <w:r w:rsidR="000278E6">
        <w:t>It can accept individual server or a list of server</w:t>
      </w:r>
      <w:r w:rsidR="00DB7D37">
        <w:t>s</w:t>
      </w:r>
      <w:r w:rsidR="000278E6">
        <w:t xml:space="preserve"> for probing. The textbox can also be used for inputting search keywords and the search result will be displayed in the same window</w:t>
      </w:r>
      <w:r w:rsidR="0098083A">
        <w:t xml:space="preserve"> of the software</w:t>
      </w:r>
      <w:r w:rsidR="000278E6">
        <w:t xml:space="preserve">. </w:t>
      </w:r>
      <w:r>
        <w:t>It will also provide graphical output to statistically display the results.</w:t>
      </w:r>
      <w:r w:rsidR="000278E6">
        <w:t xml:space="preserve"> A designated field will be used for the graphical area</w:t>
      </w:r>
      <w:r w:rsidR="00DB7D37">
        <w:t>. The result of</w:t>
      </w:r>
      <w:r w:rsidR="000278E6">
        <w:t xml:space="preserve"> diagnosis will also be provided in the same window.</w:t>
      </w:r>
    </w:p>
    <w:p w:rsidR="00654227" w:rsidRDefault="00654227" w:rsidP="00E20667">
      <w:pPr>
        <w:pStyle w:val="Heading2"/>
      </w:pPr>
      <w:bookmarkStart w:id="89" w:name="_Toc433305609"/>
      <w:r>
        <w:lastRenderedPageBreak/>
        <w:t>System Output</w:t>
      </w:r>
      <w:bookmarkEnd w:id="89"/>
    </w:p>
    <w:p w:rsidR="00654227" w:rsidRDefault="00654227" w:rsidP="00DA3CE1">
      <w:pPr>
        <w:pStyle w:val="Subtitle"/>
        <w:ind w:left="425"/>
      </w:pPr>
      <w:r>
        <w:t>The system will output statistical graphics based on data stored in the database during the process of sampling performance of the servers.</w:t>
      </w:r>
      <w:r w:rsidR="000278E6">
        <w:t xml:space="preserve"> Diagnosis results will be output in the text field. Search results of the servers inside the database will also be displayed in the text field.</w:t>
      </w:r>
    </w:p>
    <w:p w:rsidR="00654227" w:rsidRDefault="00654227" w:rsidP="00E20667">
      <w:pPr>
        <w:pStyle w:val="Heading2"/>
      </w:pPr>
      <w:bookmarkStart w:id="90" w:name="_Toc433305610"/>
      <w:r>
        <w:t>Constraints</w:t>
      </w:r>
      <w:bookmarkEnd w:id="90"/>
    </w:p>
    <w:p w:rsidR="00654227" w:rsidRDefault="00654227" w:rsidP="00DA3CE1">
      <w:pPr>
        <w:pStyle w:val="Subtitle"/>
        <w:ind w:left="425"/>
      </w:pPr>
      <w:r>
        <w:t xml:space="preserve">The </w:t>
      </w:r>
      <w:r w:rsidR="00B0113A">
        <w:t>program</w:t>
      </w:r>
      <w:r>
        <w:t xml:space="preserve"> is only a prototype so it </w:t>
      </w:r>
      <w:r w:rsidR="00B0113A">
        <w:t>can only provide required functions proposed by the client</w:t>
      </w:r>
      <w:r>
        <w:t>. Users are required to input by following the instructions.</w:t>
      </w:r>
      <w:r w:rsidR="000278E6">
        <w:t xml:space="preserve"> </w:t>
      </w:r>
      <w:r w:rsidR="00B0113A">
        <w:t xml:space="preserve">It is anticipated that the software </w:t>
      </w:r>
      <w:r w:rsidR="000E3B01">
        <w:t>will only run on Windows platform. It requires the testing machine to have IPv6 connectivity using either native address or transitional address for probing servers using IPv6.</w:t>
      </w:r>
      <w:r w:rsidR="007E4092">
        <w:t xml:space="preserve"> </w:t>
      </w:r>
      <w:r w:rsidR="00B0113A">
        <w:t xml:space="preserve">Users are strongly recommended to install the software other than using only the </w:t>
      </w:r>
      <w:r w:rsidR="0098083A">
        <w:t>executable</w:t>
      </w:r>
      <w:r w:rsidR="00B0113A">
        <w:t xml:space="preserve"> inside the installation folder to execute the program.</w:t>
      </w:r>
    </w:p>
    <w:p w:rsidR="00654227" w:rsidRDefault="00654227" w:rsidP="00E20667">
      <w:pPr>
        <w:pStyle w:val="Heading2"/>
      </w:pPr>
      <w:bookmarkStart w:id="91" w:name="_Toc433305611"/>
      <w:r>
        <w:t xml:space="preserve">Hardware &amp; Software </w:t>
      </w:r>
      <w:r w:rsidR="006475D8">
        <w:t>E</w:t>
      </w:r>
      <w:r>
        <w:t>nvironment</w:t>
      </w:r>
      <w:bookmarkEnd w:id="91"/>
    </w:p>
    <w:p w:rsidR="000E3B01" w:rsidRDefault="000E3B01" w:rsidP="000E3B01">
      <w:pPr>
        <w:pStyle w:val="Subtitle"/>
        <w:ind w:left="425"/>
      </w:pPr>
      <w:r>
        <w:t>The recommended hardware requirement for the proposed system is:</w:t>
      </w:r>
    </w:p>
    <w:p w:rsidR="000E3B01" w:rsidRDefault="000E3B01" w:rsidP="0060465E">
      <w:pPr>
        <w:pStyle w:val="Subtitle"/>
        <w:numPr>
          <w:ilvl w:val="0"/>
          <w:numId w:val="4"/>
        </w:numPr>
        <w:ind w:left="1080"/>
      </w:pPr>
      <w:r>
        <w:t>CPU - Intel core i5</w:t>
      </w:r>
      <w:r w:rsidR="00DB7D37">
        <w:t xml:space="preserve"> 2.3G Hz</w:t>
      </w:r>
    </w:p>
    <w:p w:rsidR="000E3B01" w:rsidRDefault="000E3B01" w:rsidP="0060465E">
      <w:pPr>
        <w:pStyle w:val="Subtitle"/>
        <w:numPr>
          <w:ilvl w:val="0"/>
          <w:numId w:val="4"/>
        </w:numPr>
        <w:ind w:left="1080"/>
      </w:pPr>
      <w:r>
        <w:t>RAM - 8 GB</w:t>
      </w:r>
    </w:p>
    <w:p w:rsidR="000E3B01" w:rsidRDefault="000E3B01" w:rsidP="0060465E">
      <w:pPr>
        <w:pStyle w:val="Subtitle"/>
        <w:numPr>
          <w:ilvl w:val="0"/>
          <w:numId w:val="4"/>
        </w:numPr>
        <w:ind w:left="1080"/>
      </w:pPr>
      <w:r>
        <w:t>Disk volume - 512 GB</w:t>
      </w:r>
    </w:p>
    <w:p w:rsidR="000E3B01" w:rsidRDefault="000E3B01" w:rsidP="000E3B01">
      <w:pPr>
        <w:pStyle w:val="Subtitle"/>
        <w:ind w:left="425"/>
      </w:pPr>
      <w:r>
        <w:t xml:space="preserve">The operating system must be Microsoft Windows 32 bit or 64 bit. </w:t>
      </w:r>
      <w:r w:rsidR="00B0113A">
        <w:t xml:space="preserve">The platform can be Windows XP SP3, Windows Vista, Windows 7, Windows 8 and Windows 8.1. </w:t>
      </w:r>
      <w:r>
        <w:t xml:space="preserve">It is tested that the </w:t>
      </w:r>
      <w:r w:rsidR="00B0113A">
        <w:t>Windows</w:t>
      </w:r>
      <w:r>
        <w:t xml:space="preserve"> tablet operating system Windows 8.1 with </w:t>
      </w:r>
      <w:r w:rsidR="0098083A">
        <w:t>Bing</w:t>
      </w:r>
      <w:r>
        <w:t xml:space="preserve"> also supports it. .Net framework </w:t>
      </w:r>
      <w:r w:rsidR="00DB7D37">
        <w:t>and</w:t>
      </w:r>
      <w:r>
        <w:t xml:space="preserve"> database server </w:t>
      </w:r>
      <w:r w:rsidR="00DB7D37">
        <w:t>are</w:t>
      </w:r>
      <w:r>
        <w:t xml:space="preserve"> necessary to run the program.</w:t>
      </w:r>
    </w:p>
    <w:p w:rsidR="00851482" w:rsidRDefault="00851482" w:rsidP="00DA3CE1">
      <w:pPr>
        <w:pStyle w:val="Subtitle"/>
        <w:ind w:left="425"/>
      </w:pPr>
    </w:p>
    <w:p w:rsidR="00DE6896" w:rsidRPr="0074591C" w:rsidRDefault="00DE6896" w:rsidP="00DA3CE1">
      <w:pPr>
        <w:pStyle w:val="Subtitle"/>
        <w:ind w:left="425"/>
        <w:rPr>
          <w:rFonts w:ascii="Arial" w:hAnsi="Arial" w:cstheme="majorBidi"/>
          <w:b/>
          <w:bCs/>
          <w:sz w:val="28"/>
          <w:szCs w:val="32"/>
        </w:rPr>
      </w:pPr>
      <w:r>
        <w:br w:type="page"/>
      </w:r>
    </w:p>
    <w:p w:rsidR="003F68E6" w:rsidRDefault="00C17CC4" w:rsidP="006475D8">
      <w:pPr>
        <w:pStyle w:val="Heading1"/>
      </w:pPr>
      <w:bookmarkStart w:id="92" w:name="_Toc433305612"/>
      <w:r>
        <w:lastRenderedPageBreak/>
        <w:t>Functional Requirements</w:t>
      </w:r>
      <w:bookmarkEnd w:id="92"/>
    </w:p>
    <w:p w:rsidR="00471B51" w:rsidRDefault="00C17CC4" w:rsidP="00471B51">
      <w:pPr>
        <w:ind w:left="0" w:firstLine="420"/>
      </w:pPr>
      <w:r w:rsidRPr="00C17CC4">
        <w:t>The list of functional requirements will sort them out by criticality and include: name, description, criticality, technical issues, cost &amp; schedules, risks and dependencies.</w:t>
      </w:r>
      <w:r w:rsidR="00471B51">
        <w:t xml:space="preserve"> This section contains the requirements that were gathered from the client. Each of these Requirement can subdivided into different values (such as Low, Medium &amp; High if required) when used to measure certain metrics such as criticality, technical issues, cost, risks, dependencies, etc. Since this is an unpaid project, cost will be measured in terms of time spent on it (resource-time, hours spent by us as a team to build the prototype and final version) and not monetary terms. </w:t>
      </w:r>
    </w:p>
    <w:p w:rsidR="003C6363" w:rsidRPr="003C6363" w:rsidRDefault="003C6363" w:rsidP="003C6363">
      <w:pPr>
        <w:pStyle w:val="ListParagraph"/>
        <w:keepNext/>
        <w:keepLines/>
        <w:numPr>
          <w:ilvl w:val="0"/>
          <w:numId w:val="1"/>
        </w:numPr>
        <w:spacing w:before="260" w:after="260" w:line="415" w:lineRule="auto"/>
        <w:contextualSpacing w:val="0"/>
        <w:jc w:val="left"/>
        <w:outlineLvl w:val="1"/>
        <w:rPr>
          <w:rFonts w:ascii="Arial" w:hAnsi="Arial" w:cstheme="majorBidi"/>
          <w:b/>
          <w:bCs/>
          <w:i/>
          <w:vanish/>
          <w:szCs w:val="32"/>
        </w:rPr>
      </w:pPr>
      <w:bookmarkStart w:id="93" w:name="_Toc427183495"/>
      <w:bookmarkStart w:id="94" w:name="_Toc428095307"/>
      <w:bookmarkStart w:id="95" w:name="_Toc433305613"/>
      <w:bookmarkEnd w:id="93"/>
      <w:bookmarkEnd w:id="94"/>
      <w:bookmarkEnd w:id="95"/>
    </w:p>
    <w:p w:rsidR="00DE6896" w:rsidRPr="007A1A06" w:rsidRDefault="003C6363" w:rsidP="007A1A06">
      <w:pPr>
        <w:pStyle w:val="Heading2"/>
      </w:pPr>
      <w:bookmarkStart w:id="96" w:name="_Toc433305614"/>
      <w:r>
        <w:t>Probing</w:t>
      </w:r>
      <w:r w:rsidR="00471B51">
        <w:t xml:space="preserve"> </w:t>
      </w:r>
      <w:r w:rsidR="00471B51" w:rsidRPr="00471B51">
        <w:t>servers across the Internet</w:t>
      </w:r>
      <w:bookmarkStart w:id="97" w:name="_Toc388219191"/>
      <w:bookmarkStart w:id="98" w:name="_Toc388219253"/>
      <w:bookmarkStart w:id="99" w:name="_Toc389092811"/>
      <w:bookmarkStart w:id="100" w:name="_Toc389092978"/>
      <w:bookmarkStart w:id="101" w:name="_Toc389147719"/>
      <w:bookmarkStart w:id="102" w:name="_Toc389219354"/>
      <w:bookmarkEnd w:id="96"/>
      <w:bookmarkEnd w:id="97"/>
      <w:bookmarkEnd w:id="98"/>
      <w:bookmarkEnd w:id="99"/>
      <w:bookmarkEnd w:id="100"/>
      <w:bookmarkEnd w:id="101"/>
      <w:bookmarkEnd w:id="102"/>
    </w:p>
    <w:p w:rsidR="00BC26AA" w:rsidRDefault="003503E5" w:rsidP="0060465E">
      <w:pPr>
        <w:pStyle w:val="ListParagraph"/>
        <w:numPr>
          <w:ilvl w:val="0"/>
          <w:numId w:val="4"/>
        </w:numPr>
        <w:ind w:left="425" w:firstLine="360"/>
      </w:pPr>
      <w:r w:rsidRPr="00BC47EF">
        <w:rPr>
          <w:b/>
        </w:rPr>
        <w:t>Description:</w:t>
      </w:r>
      <w:r w:rsidRPr="0054544F">
        <w:t xml:space="preserve"> </w:t>
      </w:r>
      <w:r w:rsidR="000B195E" w:rsidRPr="0054544F">
        <w:t>Probe</w:t>
      </w:r>
      <w:r w:rsidR="00471B51" w:rsidRPr="0054544F">
        <w:t xml:space="preserve"> and analyze servers being able to respond to </w:t>
      </w:r>
      <w:r w:rsidR="000B195E" w:rsidRPr="0054544F">
        <w:t xml:space="preserve">both IPv4 and </w:t>
      </w:r>
      <w:r w:rsidR="00471B51" w:rsidRPr="0054544F">
        <w:t>IPv6 requests. Different kinds of services will be tested in the process of probing in different regions in Australia and other continents as well.</w:t>
      </w:r>
      <w:r w:rsidR="008F00B8" w:rsidRPr="0054544F">
        <w:t xml:space="preserve"> The probing methods include Internet Control Message Protocol (ICMP) Ping test, Hyper Text Transfer Protocol (HTTP) GET request, Simple Mail Transfer Protocol (SMTP) connection test and Domain Name Service (DNS) queries. </w:t>
      </w:r>
      <w:del w:id="103" w:author="Abdul Sami" w:date="2015-09-04T23:49:00Z">
        <w:r w:rsidR="000B195E" w:rsidRPr="0054544F" w:rsidDel="00FB7BBA">
          <w:delText xml:space="preserve">The </w:delText>
        </w:r>
      </w:del>
      <w:ins w:id="104" w:author="Abdul Sami" w:date="2015-09-04T23:49:00Z">
        <w:r w:rsidR="00FB7BBA">
          <w:rPr>
            <w:rFonts w:ascii="Segoe UI" w:hAnsi="Segoe UI" w:cs="Segoe UI"/>
            <w:color w:val="000000"/>
            <w:sz w:val="21"/>
            <w:szCs w:val="21"/>
            <w:shd w:val="clear" w:color="auto" w:fill="FFFFFF"/>
          </w:rPr>
          <w:t>The team members will choose a sample subset of servers for testing</w:t>
        </w:r>
      </w:ins>
      <w:ins w:id="105" w:author="Abdul Sami" w:date="2015-09-04T23:50:00Z">
        <w:r w:rsidR="00FB7BBA">
          <w:rPr>
            <w:rFonts w:ascii="Segoe UI" w:hAnsi="Segoe UI" w:cs="Segoe UI"/>
            <w:color w:val="000000"/>
            <w:sz w:val="21"/>
            <w:szCs w:val="21"/>
            <w:shd w:val="clear" w:color="auto" w:fill="FFFFFF"/>
          </w:rPr>
          <w:t xml:space="preserve"> first</w:t>
        </w:r>
      </w:ins>
      <w:ins w:id="106" w:author="Abdul Sami" w:date="2015-09-04T23:51:00Z">
        <w:r w:rsidR="00FB7BBA">
          <w:rPr>
            <w:rFonts w:ascii="Segoe UI" w:hAnsi="Segoe UI" w:cs="Segoe UI"/>
            <w:color w:val="000000"/>
            <w:sz w:val="21"/>
            <w:szCs w:val="21"/>
            <w:shd w:val="clear" w:color="auto" w:fill="FFFFFF"/>
          </w:rPr>
          <w:t xml:space="preserve"> from different continents</w:t>
        </w:r>
      </w:ins>
      <w:del w:id="107" w:author="Abdul Sami" w:date="2015-09-04T23:50:00Z">
        <w:r w:rsidR="000B195E" w:rsidRPr="0054544F" w:rsidDel="00FB7BBA">
          <w:delText xml:space="preserve">servers will be chosen from the Internet and the number of servers </w:delText>
        </w:r>
        <w:r w:rsidR="00B0113A" w:rsidDel="00FB7BBA">
          <w:delText>will be decided by the client which</w:delText>
        </w:r>
      </w:del>
      <w:ins w:id="108" w:author="Manful Lei" w:date="2015-09-04T07:57:00Z">
        <w:del w:id="109" w:author="Abdul Sami" w:date="2015-09-04T23:50:00Z">
          <w:r w:rsidR="00913E30" w:rsidDel="00FB7BBA">
            <w:delText>client which</w:delText>
          </w:r>
        </w:del>
      </w:ins>
      <w:del w:id="110" w:author="Abdul Sami" w:date="2015-09-04T23:50:00Z">
        <w:r w:rsidR="00B0113A" w:rsidDel="00FB7BBA">
          <w:delText xml:space="preserve"> is approximately several thousands</w:delText>
        </w:r>
      </w:del>
      <w:r w:rsidR="000B195E" w:rsidRPr="0054544F">
        <w:t>. These servers will be tested by sending requests using both IPv4 addresses and IPv6 addresses. Their performance is determined by the latencies we measure during the tests.</w:t>
      </w:r>
      <w:r w:rsidR="007E6E79">
        <w:t xml:space="preserve"> These tests will be undertaken in regular tim</w:t>
      </w:r>
      <w:r w:rsidR="00F13B2A">
        <w:t xml:space="preserve">e interval. The probing time will </w:t>
      </w:r>
      <w:r w:rsidR="004D6EC6">
        <w:t>start from</w:t>
      </w:r>
      <w:r w:rsidR="00F13B2A">
        <w:t xml:space="preserve"> </w:t>
      </w:r>
      <w:r w:rsidR="007E6E79">
        <w:t>1</w:t>
      </w:r>
      <w:r w:rsidR="00F13B2A">
        <w:t>2</w:t>
      </w:r>
      <w:r w:rsidR="007E6E79">
        <w:t xml:space="preserve">:00 </w:t>
      </w:r>
      <w:r w:rsidR="00F13B2A">
        <w:t>a</w:t>
      </w:r>
      <w:r w:rsidR="007E6E79">
        <w:t xml:space="preserve">m </w:t>
      </w:r>
      <w:r w:rsidR="00B96DC8">
        <w:t xml:space="preserve">or can be specified by the client and the test will be conducted </w:t>
      </w:r>
      <w:r w:rsidR="007E6E79">
        <w:t>every day</w:t>
      </w:r>
      <w:r w:rsidR="00B96DC8">
        <w:t xml:space="preserve"> in a week</w:t>
      </w:r>
      <w:r w:rsidR="007E6E79">
        <w:t>. At any of these times we will test the sample servers using the above methods.</w:t>
      </w:r>
      <w:r w:rsidR="00AF2D09">
        <w:t xml:space="preserve"> The probing of servers will be conducted sequentially one by one by loading a list of servers.</w:t>
      </w:r>
    </w:p>
    <w:p w:rsidR="001A7040" w:rsidRDefault="00BC26AA" w:rsidP="001A7040">
      <w:pPr>
        <w:ind w:left="432" w:firstLine="418"/>
      </w:pPr>
      <w:r>
        <w:t xml:space="preserve">Individual server can be probed by clicking on a button and the results of the probing can be displayed on screen. A list of servers can also be probed by clicking another button with the results displayed on screen too. Automatic probing using command line is also available where the user can </w:t>
      </w:r>
      <w:r>
        <w:lastRenderedPageBreak/>
        <w:t>specify the list of servers to probe, the location of the log file and the timeout for probing. All the probing results will be saved into a log file. The location of the log file can be chosen by the user in list probing</w:t>
      </w:r>
      <w:r w:rsidR="00965B00">
        <w:t xml:space="preserve"> </w:t>
      </w:r>
      <w:r>
        <w:t>or in command line when starting the program.</w:t>
      </w:r>
      <w:r w:rsidR="001A7040">
        <w:t xml:space="preserve"> When using the Graphic User Interface (GUI) to probe, a checkbox is provided for users to perform fast probing that has the same effect of specifying the timeout value in the command line.</w:t>
      </w:r>
    </w:p>
    <w:p w:rsidR="00AE130B" w:rsidRPr="0054544F" w:rsidRDefault="003503E5" w:rsidP="0060465E">
      <w:pPr>
        <w:pStyle w:val="ListParagraph"/>
        <w:numPr>
          <w:ilvl w:val="0"/>
          <w:numId w:val="4"/>
        </w:numPr>
        <w:ind w:left="425" w:firstLine="360"/>
      </w:pPr>
      <w:r w:rsidRPr="00BC47EF">
        <w:rPr>
          <w:b/>
        </w:rPr>
        <w:t>Criticality:</w:t>
      </w:r>
      <w:r w:rsidR="000B195E" w:rsidRPr="0054544F">
        <w:t xml:space="preserve"> </w:t>
      </w:r>
      <w:r w:rsidR="0054544F" w:rsidRPr="0054544F">
        <w:t>This is the essential function of the software and should be placed at the front of the requirements.</w:t>
      </w:r>
      <w:r w:rsidR="0054544F">
        <w:t xml:space="preserve"> All other requirements are based on this.</w:t>
      </w:r>
    </w:p>
    <w:p w:rsidR="00AE130B" w:rsidRPr="0054544F" w:rsidRDefault="003503E5" w:rsidP="0060465E">
      <w:pPr>
        <w:pStyle w:val="ListParagraph"/>
        <w:numPr>
          <w:ilvl w:val="0"/>
          <w:numId w:val="4"/>
        </w:numPr>
        <w:ind w:left="425" w:firstLine="360"/>
      </w:pPr>
      <w:r w:rsidRPr="00BC47EF">
        <w:rPr>
          <w:b/>
        </w:rPr>
        <w:t>Technical Issues:</w:t>
      </w:r>
      <w:r w:rsidR="0054544F">
        <w:t xml:space="preserve"> </w:t>
      </w:r>
      <w:r w:rsidR="00C97DEE" w:rsidRPr="00C97DEE">
        <w:t xml:space="preserve">The testing machine must possess a native IPv6 address or obtain an IPv6 address through transition technologies. These technologies including 6to4 (6to4, n. d.), </w:t>
      </w:r>
      <w:proofErr w:type="spellStart"/>
      <w:r w:rsidR="00C97DEE" w:rsidRPr="00C97DEE">
        <w:t>Teredo</w:t>
      </w:r>
      <w:proofErr w:type="spellEnd"/>
      <w:r w:rsidR="00C97DEE" w:rsidRPr="00C97DEE">
        <w:t xml:space="preserve"> (</w:t>
      </w:r>
      <w:proofErr w:type="spellStart"/>
      <w:r w:rsidR="00C97DEE" w:rsidRPr="00C97DEE">
        <w:t>Teredo</w:t>
      </w:r>
      <w:proofErr w:type="spellEnd"/>
      <w:r w:rsidR="00C97DEE" w:rsidRPr="00C97DEE">
        <w:t xml:space="preserve"> tunneling, n. d.), Intra-Site Automatic Tunnel Addressing Protocol (ISATAP) (ISATAP, n. d.) and 6over4 (6over4, n. d.). </w:t>
      </w:r>
      <w:r w:rsidR="00B96DC8">
        <w:t>We will use native IPv6 addresses</w:t>
      </w:r>
      <w:r w:rsidR="0078401A">
        <w:t xml:space="preserve"> realized by using tunnel broker</w:t>
      </w:r>
      <w:r w:rsidR="00B96DC8">
        <w:t>. If the native IPv6 address can’t be realized, w</w:t>
      </w:r>
      <w:r w:rsidR="00C97DEE" w:rsidRPr="00C97DEE">
        <w:t>e will use 6to4 among these technologies as it has the least security concerns and should represent the average level of measurement.</w:t>
      </w:r>
    </w:p>
    <w:p w:rsidR="003503E5" w:rsidRPr="0054544F" w:rsidRDefault="003503E5" w:rsidP="0060465E">
      <w:pPr>
        <w:pStyle w:val="ListParagraph"/>
        <w:numPr>
          <w:ilvl w:val="0"/>
          <w:numId w:val="4"/>
        </w:numPr>
        <w:ind w:left="425" w:firstLine="360"/>
      </w:pPr>
      <w:r w:rsidRPr="00BC47EF">
        <w:rPr>
          <w:b/>
        </w:rPr>
        <w:t>Cost &amp; Schedules:</w:t>
      </w:r>
      <w:r w:rsidR="00C97DEE">
        <w:t xml:space="preserve"> </w:t>
      </w:r>
      <w:r w:rsidR="00A9241A">
        <w:t>3 weeks for module development,1 week for module testing and 2 weeks for server probing</w:t>
      </w:r>
    </w:p>
    <w:p w:rsidR="00136A1E" w:rsidRDefault="003503E5" w:rsidP="0060465E">
      <w:pPr>
        <w:pStyle w:val="ListParagraph"/>
        <w:numPr>
          <w:ilvl w:val="0"/>
          <w:numId w:val="4"/>
        </w:numPr>
        <w:ind w:left="425" w:firstLine="360"/>
      </w:pPr>
      <w:r w:rsidRPr="00BC47EF">
        <w:rPr>
          <w:b/>
        </w:rPr>
        <w:t>Risks:</w:t>
      </w:r>
      <w:r w:rsidR="007331B3">
        <w:t xml:space="preserve"> </w:t>
      </w:r>
      <w:r w:rsidR="00B96DC8">
        <w:t>1.The</w:t>
      </w:r>
      <w:r w:rsidR="00136A1E">
        <w:t xml:space="preserve"> programmer is </w:t>
      </w:r>
      <w:r w:rsidR="00AF2D09">
        <w:t>sick and will leave for a period of time</w:t>
      </w:r>
      <w:r w:rsidR="00136A1E">
        <w:t>.</w:t>
      </w:r>
    </w:p>
    <w:p w:rsidR="00136A1E" w:rsidRDefault="00B96DC8" w:rsidP="00136A1E">
      <w:pPr>
        <w:ind w:left="1920"/>
      </w:pPr>
      <w:r>
        <w:t>2</w:t>
      </w:r>
      <w:r w:rsidR="00136A1E">
        <w:t xml:space="preserve">. </w:t>
      </w:r>
      <w:r w:rsidR="00B67713">
        <w:t>The programmer’s computer is unable to be used anymore.</w:t>
      </w:r>
    </w:p>
    <w:p w:rsidR="00AE130B" w:rsidRDefault="00B96DC8" w:rsidP="00136A1E">
      <w:pPr>
        <w:ind w:left="1920"/>
      </w:pPr>
      <w:r>
        <w:t>3</w:t>
      </w:r>
      <w:r w:rsidR="00136A1E">
        <w:t xml:space="preserve">. </w:t>
      </w:r>
      <w:r w:rsidR="002277C0">
        <w:t>The network environment has changed, thus the IPv6 capability of the test machine is lost.</w:t>
      </w:r>
    </w:p>
    <w:p w:rsidR="00BD26CF" w:rsidRDefault="00136A1E" w:rsidP="0060465E">
      <w:pPr>
        <w:pStyle w:val="ListParagraph"/>
        <w:numPr>
          <w:ilvl w:val="0"/>
          <w:numId w:val="4"/>
        </w:numPr>
        <w:ind w:left="425" w:firstLine="360"/>
      </w:pPr>
      <w:r w:rsidRPr="002277C0">
        <w:rPr>
          <w:b/>
        </w:rPr>
        <w:t>Risk mitigation methods</w:t>
      </w:r>
      <w:r>
        <w:t xml:space="preserve">: </w:t>
      </w:r>
    </w:p>
    <w:p w:rsidR="00136A1E" w:rsidRDefault="00B96DC8" w:rsidP="00BD26CF">
      <w:pPr>
        <w:ind w:left="1920"/>
      </w:pPr>
      <w:r>
        <w:t>1</w:t>
      </w:r>
      <w:r w:rsidR="00136A1E">
        <w:t xml:space="preserve">. </w:t>
      </w:r>
      <w:r w:rsidR="00AF2D09">
        <w:t>Find someone else who is capable of programming for help</w:t>
      </w:r>
      <w:r w:rsidR="00136A1E">
        <w:t>.</w:t>
      </w:r>
    </w:p>
    <w:p w:rsidR="00136A1E" w:rsidRDefault="00B96DC8" w:rsidP="00BD26CF">
      <w:pPr>
        <w:ind w:left="1920"/>
      </w:pPr>
      <w:r>
        <w:t>2</w:t>
      </w:r>
      <w:r w:rsidR="00AF2D09">
        <w:t>. Backup data frequently on tertiary storage devices to mitigate possible threat</w:t>
      </w:r>
      <w:r w:rsidR="00136A1E">
        <w:t>.</w:t>
      </w:r>
    </w:p>
    <w:p w:rsidR="00136A1E" w:rsidRPr="0054544F" w:rsidRDefault="00B96DC8" w:rsidP="00BD26CF">
      <w:pPr>
        <w:ind w:left="1920"/>
      </w:pPr>
      <w:r>
        <w:t>3</w:t>
      </w:r>
      <w:r w:rsidR="00136A1E">
        <w:t>. The same as above.</w:t>
      </w:r>
    </w:p>
    <w:p w:rsidR="003F68E6" w:rsidRPr="0054544F" w:rsidRDefault="003503E5" w:rsidP="0060465E">
      <w:pPr>
        <w:pStyle w:val="ListParagraph"/>
        <w:numPr>
          <w:ilvl w:val="0"/>
          <w:numId w:val="4"/>
        </w:numPr>
        <w:ind w:left="425" w:firstLine="360"/>
      </w:pPr>
      <w:r w:rsidRPr="002277C0">
        <w:rPr>
          <w:b/>
        </w:rPr>
        <w:t>Dependencies:</w:t>
      </w:r>
      <w:r w:rsidR="00BD26CF">
        <w:t xml:space="preserve"> This function is the utmost important one so every other task is dependent on this. It doesn’t depend on any other requirement.</w:t>
      </w:r>
      <w:r w:rsidR="00527766">
        <w:t xml:space="preserve"> This module can be developed simultaneously with the creation of </w:t>
      </w:r>
      <w:r w:rsidR="00527766" w:rsidRPr="00916BD9">
        <w:t xml:space="preserve">database </w:t>
      </w:r>
      <w:r w:rsidR="00527766">
        <w:t>listed in function 4.2.</w:t>
      </w:r>
    </w:p>
    <w:p w:rsidR="003503E5" w:rsidRDefault="003503E5" w:rsidP="00E20667">
      <w:pPr>
        <w:pStyle w:val="Heading2"/>
      </w:pPr>
      <w:bookmarkStart w:id="111" w:name="_Toc433305615"/>
      <w:r>
        <w:lastRenderedPageBreak/>
        <w:t>Pr</w:t>
      </w:r>
      <w:r w:rsidR="00D416F1">
        <w:t>ocessing the raw data and storing them into database</w:t>
      </w:r>
      <w:bookmarkEnd w:id="111"/>
    </w:p>
    <w:p w:rsidR="003503E5" w:rsidRDefault="003503E5" w:rsidP="0060465E">
      <w:pPr>
        <w:pStyle w:val="ListParagraph"/>
        <w:numPr>
          <w:ilvl w:val="0"/>
          <w:numId w:val="4"/>
        </w:numPr>
        <w:ind w:left="432" w:firstLine="360"/>
      </w:pPr>
      <w:r w:rsidRPr="00BA0DD5">
        <w:rPr>
          <w:b/>
        </w:rPr>
        <w:t>Description:</w:t>
      </w:r>
      <w:r>
        <w:t xml:space="preserve"> </w:t>
      </w:r>
      <w:r w:rsidR="0055191F" w:rsidRPr="0055191F">
        <w:t xml:space="preserve">After measuring these servers, the test data will be pre-processed by removing any kinds of measurement errors and stored into the database. The test data include: latencies for all kinds of tests, server's Fully Qualified Domain Name (FQDN), </w:t>
      </w:r>
      <w:r w:rsidR="00BA52ED">
        <w:t xml:space="preserve">server’s IPv4 and IPv6 addresses, </w:t>
      </w:r>
      <w:r w:rsidR="0055191F" w:rsidRPr="0055191F">
        <w:t xml:space="preserve">server's country, server's continent, time when test is conducted and the types of services the server is providing. The network latencies will be processed so that the measurement errors </w:t>
      </w:r>
      <w:r w:rsidR="002805FE">
        <w:t>would be</w:t>
      </w:r>
      <w:r w:rsidR="00886BA6">
        <w:t xml:space="preserve"> </w:t>
      </w:r>
      <w:r w:rsidR="0055191F" w:rsidRPr="0055191F">
        <w:t>removed. At the same time, a database will be built to store the data</w:t>
      </w:r>
      <w:ins w:id="112" w:author="Abdul Sami" w:date="2015-09-04T05:46:00Z">
        <w:r w:rsidR="00916BD9">
          <w:t xml:space="preserve"> </w:t>
        </w:r>
        <w:del w:id="113" w:author="Manful Lei" w:date="2015-09-04T07:58:00Z">
          <w:r w:rsidR="00916BD9" w:rsidDel="00913E30">
            <w:delText>manually (automatically at a later stage)</w:delText>
          </w:r>
        </w:del>
      </w:ins>
      <w:ins w:id="114" w:author="Manful Lei" w:date="2015-09-04T07:58:00Z">
        <w:r w:rsidR="00913E30">
          <w:t>automatically</w:t>
        </w:r>
      </w:ins>
      <w:r w:rsidR="0055191F" w:rsidRPr="0055191F">
        <w:t xml:space="preserve"> described above.</w:t>
      </w:r>
    </w:p>
    <w:p w:rsidR="003503E5" w:rsidRDefault="003503E5" w:rsidP="0060465E">
      <w:pPr>
        <w:pStyle w:val="ListParagraph"/>
        <w:numPr>
          <w:ilvl w:val="0"/>
          <w:numId w:val="4"/>
        </w:numPr>
        <w:ind w:left="432" w:firstLine="360"/>
      </w:pPr>
      <w:r w:rsidRPr="00BA0DD5">
        <w:rPr>
          <w:b/>
        </w:rPr>
        <w:t>Criticality:</w:t>
      </w:r>
      <w:r w:rsidR="0055191F">
        <w:t xml:space="preserve"> </w:t>
      </w:r>
      <w:r w:rsidR="0055191F" w:rsidRPr="0055191F">
        <w:t>This function is also crucial and mandatory. It will process the data from function 4.1 and store the data which can be used in the next function.</w:t>
      </w:r>
    </w:p>
    <w:p w:rsidR="003503E5" w:rsidRDefault="003503E5" w:rsidP="0060465E">
      <w:pPr>
        <w:pStyle w:val="ListParagraph"/>
        <w:numPr>
          <w:ilvl w:val="0"/>
          <w:numId w:val="4"/>
        </w:numPr>
        <w:ind w:left="432" w:firstLine="360"/>
      </w:pPr>
      <w:r w:rsidRPr="00F7318C">
        <w:rPr>
          <w:b/>
        </w:rPr>
        <w:t>Technical Issues:</w:t>
      </w:r>
      <w:r w:rsidR="0055191F">
        <w:t xml:space="preserve"> </w:t>
      </w:r>
      <w:r w:rsidR="0055191F" w:rsidRPr="0055191F">
        <w:t>When the request is timed out, the result of the latency will become zero. This is one kind of measurement error. The other kind of error is the server doesn't respond at all and there is no connection timeout native in the operating system. A maximum response timer will be used to solve this which leads to the result of the measurement becomes the maximum response time. This also needs to be solved.</w:t>
      </w:r>
    </w:p>
    <w:p w:rsidR="003503E5" w:rsidRDefault="003503E5" w:rsidP="0060465E">
      <w:pPr>
        <w:pStyle w:val="ListParagraph"/>
        <w:numPr>
          <w:ilvl w:val="0"/>
          <w:numId w:val="4"/>
        </w:numPr>
        <w:ind w:left="432" w:firstLine="360"/>
      </w:pPr>
      <w:r w:rsidRPr="00F7318C">
        <w:rPr>
          <w:b/>
        </w:rPr>
        <w:t>Cost &amp; Schedules:</w:t>
      </w:r>
      <w:r w:rsidR="00A9241A">
        <w:t xml:space="preserve"> 2 weeks for database creation,1 week for module testing and 2 weeks for processing and storing data</w:t>
      </w:r>
    </w:p>
    <w:p w:rsidR="006669F3" w:rsidRDefault="003503E5" w:rsidP="0060465E">
      <w:pPr>
        <w:pStyle w:val="ListParagraph"/>
        <w:numPr>
          <w:ilvl w:val="0"/>
          <w:numId w:val="4"/>
        </w:numPr>
        <w:ind w:left="425" w:firstLine="360"/>
      </w:pPr>
      <w:r w:rsidRPr="00F7318C">
        <w:rPr>
          <w:b/>
        </w:rPr>
        <w:t>Risks:</w:t>
      </w:r>
      <w:r w:rsidR="006669F3">
        <w:t xml:space="preserve"> </w:t>
      </w:r>
      <w:r w:rsidR="00B96DC8">
        <w:t>1.</w:t>
      </w:r>
      <w:r w:rsidR="00AF2D09">
        <w:t>The programmer is sick and will leave for a period of time</w:t>
      </w:r>
      <w:r w:rsidR="006669F3">
        <w:t>.</w:t>
      </w:r>
    </w:p>
    <w:p w:rsidR="003503E5" w:rsidRDefault="00B96DC8" w:rsidP="00A67B63">
      <w:pPr>
        <w:ind w:left="1920"/>
      </w:pPr>
      <w:r>
        <w:t>2</w:t>
      </w:r>
      <w:r w:rsidR="006669F3">
        <w:t xml:space="preserve">. </w:t>
      </w:r>
      <w:r w:rsidR="00A67B63">
        <w:t>The programmer’s computer is unable to be used anymore</w:t>
      </w:r>
      <w:r w:rsidR="006669F3">
        <w:t>.</w:t>
      </w:r>
    </w:p>
    <w:p w:rsidR="006669F3" w:rsidRPr="00F7318C" w:rsidRDefault="006669F3" w:rsidP="0060465E">
      <w:pPr>
        <w:pStyle w:val="ListParagraph"/>
        <w:numPr>
          <w:ilvl w:val="0"/>
          <w:numId w:val="4"/>
        </w:numPr>
        <w:ind w:left="432" w:firstLine="360"/>
        <w:rPr>
          <w:b/>
        </w:rPr>
      </w:pPr>
      <w:r w:rsidRPr="00F7318C">
        <w:rPr>
          <w:b/>
        </w:rPr>
        <w:t xml:space="preserve">Risk mitigation methods: </w:t>
      </w:r>
    </w:p>
    <w:p w:rsidR="00A67B63" w:rsidRDefault="00B96DC8" w:rsidP="00A67B63">
      <w:pPr>
        <w:ind w:left="1920"/>
      </w:pPr>
      <w:r>
        <w:t>1</w:t>
      </w:r>
      <w:r w:rsidR="00A67B63">
        <w:t xml:space="preserve">. </w:t>
      </w:r>
      <w:r w:rsidR="00AF2D09">
        <w:t>Find someone else who is capable of programming for help.</w:t>
      </w:r>
    </w:p>
    <w:p w:rsidR="00A67B63" w:rsidRDefault="00B96DC8" w:rsidP="00A67B63">
      <w:pPr>
        <w:ind w:left="1920"/>
      </w:pPr>
      <w:r>
        <w:t>2</w:t>
      </w:r>
      <w:r w:rsidR="00A67B63">
        <w:t xml:space="preserve">. </w:t>
      </w:r>
      <w:r w:rsidR="00AF2D09">
        <w:t>Backup data frequently on tertiary storage devices to mitigate possible threat.</w:t>
      </w:r>
    </w:p>
    <w:p w:rsidR="003503E5" w:rsidRDefault="003503E5" w:rsidP="0060465E">
      <w:pPr>
        <w:pStyle w:val="ListParagraph"/>
        <w:numPr>
          <w:ilvl w:val="0"/>
          <w:numId w:val="4"/>
        </w:numPr>
        <w:ind w:left="432" w:firstLine="360"/>
      </w:pPr>
      <w:r w:rsidRPr="00F7318C">
        <w:rPr>
          <w:b/>
        </w:rPr>
        <w:t>Dependencies:</w:t>
      </w:r>
      <w:r w:rsidR="00A67B63">
        <w:t xml:space="preserve"> </w:t>
      </w:r>
      <w:r w:rsidR="006D499B">
        <w:t xml:space="preserve">Part of it should be finished first which is the creation of the database. After this function 4.1 can </w:t>
      </w:r>
      <w:r w:rsidR="00527766">
        <w:t xml:space="preserve">start to probe </w:t>
      </w:r>
      <w:r w:rsidR="006D499B">
        <w:t xml:space="preserve">simultaneously with processing and </w:t>
      </w:r>
      <w:r w:rsidR="00527766">
        <w:t>storing data.</w:t>
      </w:r>
    </w:p>
    <w:p w:rsidR="003503E5" w:rsidRDefault="00A67B63" w:rsidP="00E20667">
      <w:pPr>
        <w:pStyle w:val="Heading2"/>
      </w:pPr>
      <w:bookmarkStart w:id="115" w:name="_Toc433305616"/>
      <w:r>
        <w:t>Searching the database and graphically representing the data</w:t>
      </w:r>
      <w:bookmarkEnd w:id="115"/>
    </w:p>
    <w:p w:rsidR="001A7040" w:rsidRDefault="00A67B63" w:rsidP="0060465E">
      <w:pPr>
        <w:pStyle w:val="ListParagraph"/>
        <w:numPr>
          <w:ilvl w:val="0"/>
          <w:numId w:val="4"/>
        </w:numPr>
        <w:ind w:left="432" w:firstLine="360"/>
      </w:pPr>
      <w:r w:rsidRPr="00F7318C">
        <w:rPr>
          <w:b/>
        </w:rPr>
        <w:t>Description:</w:t>
      </w:r>
      <w:r>
        <w:t xml:space="preserve"> </w:t>
      </w:r>
      <w:r w:rsidR="00472708">
        <w:t xml:space="preserve">After the data is stored into the database, the end users will be able to search the </w:t>
      </w:r>
      <w:r w:rsidR="00472708">
        <w:lastRenderedPageBreak/>
        <w:t xml:space="preserve">database using keywords. By clicking on the "search" button, the related table records will be displayed in the same window. </w:t>
      </w:r>
      <w:r w:rsidR="001A7040">
        <w:t>The range of search can be narrowed down by choosing the continent and the country in two dropdown lists. When the search results are displayed, additional keywords can be input to filter the displayed results. The fields in the search result can be selected and copied by clicking and dragging the mouse using hotkey combination “</w:t>
      </w:r>
      <w:proofErr w:type="spellStart"/>
      <w:r w:rsidR="001A7040">
        <w:t>Ctrl+C</w:t>
      </w:r>
      <w:proofErr w:type="spellEnd"/>
      <w:r w:rsidR="001A7040">
        <w:t>”. The results can also be sorted by clicking on the title of the column to display the results in ascending or descending order.</w:t>
      </w:r>
    </w:p>
    <w:p w:rsidR="00472708" w:rsidRDefault="00472708" w:rsidP="001A7040">
      <w:pPr>
        <w:pStyle w:val="ListParagraph"/>
        <w:ind w:left="792"/>
      </w:pPr>
      <w:r>
        <w:t>The user will also be able to view the data represented by statistical charts. There will be:</w:t>
      </w:r>
    </w:p>
    <w:p w:rsidR="00472708" w:rsidRDefault="00472708" w:rsidP="001A7040">
      <w:pPr>
        <w:pStyle w:val="ListParagraph"/>
        <w:numPr>
          <w:ilvl w:val="0"/>
          <w:numId w:val="7"/>
        </w:numPr>
        <w:ind w:left="432" w:firstLine="360"/>
      </w:pPr>
      <w:r>
        <w:t xml:space="preserve">A button that can display the percentages of IPv6 available </w:t>
      </w:r>
      <w:r w:rsidR="00B81731">
        <w:t>servers in each continent using column chart where the abscissa is the continent and the ordinate is the percentage</w:t>
      </w:r>
      <w:r>
        <w:t>;</w:t>
      </w:r>
    </w:p>
    <w:p w:rsidR="00472708" w:rsidRDefault="00472708" w:rsidP="001A7040">
      <w:pPr>
        <w:pStyle w:val="ListParagraph"/>
        <w:numPr>
          <w:ilvl w:val="0"/>
          <w:numId w:val="7"/>
        </w:numPr>
        <w:ind w:left="432" w:firstLine="360"/>
      </w:pPr>
      <w:r>
        <w:t xml:space="preserve">A button that can </w:t>
      </w:r>
      <w:r w:rsidR="004D6EC6">
        <w:t>compare</w:t>
      </w:r>
      <w:r>
        <w:t xml:space="preserve"> the percentages of IPv6 available servers in </w:t>
      </w:r>
      <w:r w:rsidR="004D6EC6">
        <w:t>different countries using column chart where up to 4 countries can be selected by dropdown lists for comparison</w:t>
      </w:r>
      <w:r w:rsidR="00B67713">
        <w:t>. The abscissa will be the country and the ordinate is the percentage</w:t>
      </w:r>
      <w:r>
        <w:t>;</w:t>
      </w:r>
    </w:p>
    <w:p w:rsidR="00E30141" w:rsidRDefault="00472708" w:rsidP="001A7040">
      <w:pPr>
        <w:pStyle w:val="ListParagraph"/>
        <w:numPr>
          <w:ilvl w:val="0"/>
          <w:numId w:val="7"/>
        </w:numPr>
        <w:ind w:left="432" w:firstLine="360"/>
      </w:pPr>
      <w:r>
        <w:t>A button that can display the percentages of IPv6 available servers for different server types using column chart</w:t>
      </w:r>
      <w:r w:rsidR="00B67713">
        <w:t>. The abscissa will be the server type and the ordinate is the percentage</w:t>
      </w:r>
      <w:r>
        <w:t>;</w:t>
      </w:r>
    </w:p>
    <w:p w:rsidR="00BC26AA" w:rsidRDefault="00BC26AA" w:rsidP="001A7040">
      <w:pPr>
        <w:pStyle w:val="ListParagraph"/>
        <w:numPr>
          <w:ilvl w:val="0"/>
          <w:numId w:val="7"/>
        </w:numPr>
        <w:ind w:left="432" w:firstLine="360"/>
      </w:pPr>
      <w:r>
        <w:t xml:space="preserve">A dropdown list which lists the service types that can be used to reach the server. When certain service is chosen, only servers </w:t>
      </w:r>
      <w:r w:rsidR="006C3F61">
        <w:t xml:space="preserve">that have that type of service </w:t>
      </w:r>
      <w:r>
        <w:t>will be taken into calculation when clicking the above three buttons.</w:t>
      </w:r>
    </w:p>
    <w:p w:rsidR="00A67B63" w:rsidRDefault="0047488B" w:rsidP="001A7040">
      <w:pPr>
        <w:pStyle w:val="ListParagraph"/>
        <w:numPr>
          <w:ilvl w:val="0"/>
          <w:numId w:val="7"/>
        </w:numPr>
        <w:ind w:left="432" w:firstLine="360"/>
      </w:pPr>
      <w:r>
        <w:t>A button</w:t>
      </w:r>
      <w:r w:rsidR="00472708">
        <w:t xml:space="preserve"> that can sort out all the data </w:t>
      </w:r>
      <w:r>
        <w:t xml:space="preserve">of one server </w:t>
      </w:r>
      <w:r w:rsidR="00472708">
        <w:t xml:space="preserve">to display the performance </w:t>
      </w:r>
      <w:r>
        <w:t>of the server on different weekdays</w:t>
      </w:r>
      <w:r w:rsidR="00966964">
        <w:t xml:space="preserve"> using multi-series column chart.</w:t>
      </w:r>
      <w:r w:rsidR="004D6EC6">
        <w:t xml:space="preserve"> The abscissa will be the weekdays and the ordinate will be the average latency of the server on that day. Two series will be provided for both IPv4 and IPv6.</w:t>
      </w:r>
    </w:p>
    <w:p w:rsidR="00A67B63" w:rsidRDefault="00A67B63" w:rsidP="0060465E">
      <w:pPr>
        <w:pStyle w:val="ListParagraph"/>
        <w:numPr>
          <w:ilvl w:val="0"/>
          <w:numId w:val="4"/>
        </w:numPr>
        <w:ind w:left="432" w:firstLine="360"/>
      </w:pPr>
      <w:r w:rsidRPr="00F7318C">
        <w:rPr>
          <w:b/>
        </w:rPr>
        <w:t>Criticality:</w:t>
      </w:r>
      <w:r>
        <w:t xml:space="preserve"> </w:t>
      </w:r>
      <w:r w:rsidR="00472708">
        <w:t>This function is the last of all mandatory functions. It is also</w:t>
      </w:r>
      <w:r w:rsidR="00F7318C">
        <w:t xml:space="preserve"> an</w:t>
      </w:r>
      <w:r w:rsidR="00472708">
        <w:t xml:space="preserve"> essential </w:t>
      </w:r>
      <w:r w:rsidR="00F7318C">
        <w:t xml:space="preserve">function </w:t>
      </w:r>
      <w:r w:rsidR="00472708">
        <w:t>to be realized so that users can have an impression of the IPv6 readiness level of today’s network which is the main purpose of building this software.</w:t>
      </w:r>
    </w:p>
    <w:p w:rsidR="00A67B63" w:rsidRDefault="00A67B63" w:rsidP="0060465E">
      <w:pPr>
        <w:pStyle w:val="ListParagraph"/>
        <w:numPr>
          <w:ilvl w:val="0"/>
          <w:numId w:val="4"/>
        </w:numPr>
        <w:ind w:left="432" w:firstLine="360"/>
      </w:pPr>
      <w:r w:rsidRPr="00B174AC">
        <w:rPr>
          <w:b/>
        </w:rPr>
        <w:t>Technical Issues:</w:t>
      </w:r>
      <w:r>
        <w:t xml:space="preserve"> </w:t>
      </w:r>
      <w:r w:rsidR="006D499B" w:rsidRPr="006D499B">
        <w:t>The Structured Query Language (SQL) statements must be aligned with the output of the C# methods. It is up to the programmer to deal with the possible problems that can arise among this process of liaison.</w:t>
      </w:r>
    </w:p>
    <w:p w:rsidR="00A67B63" w:rsidRDefault="00A67B63" w:rsidP="0060465E">
      <w:pPr>
        <w:pStyle w:val="ListParagraph"/>
        <w:numPr>
          <w:ilvl w:val="0"/>
          <w:numId w:val="4"/>
        </w:numPr>
        <w:ind w:left="432" w:firstLine="360"/>
      </w:pPr>
      <w:r w:rsidRPr="00B174AC">
        <w:rPr>
          <w:b/>
        </w:rPr>
        <w:t>Cost &amp; Schedules:</w:t>
      </w:r>
      <w:r w:rsidR="000A1D2B">
        <w:t xml:space="preserve"> 2 Weeks for module development and 1 week for testing</w:t>
      </w:r>
    </w:p>
    <w:p w:rsidR="00A67B63" w:rsidRDefault="00A67B63" w:rsidP="0060465E">
      <w:pPr>
        <w:pStyle w:val="ListParagraph"/>
        <w:numPr>
          <w:ilvl w:val="0"/>
          <w:numId w:val="4"/>
        </w:numPr>
        <w:ind w:left="425" w:firstLine="360"/>
      </w:pPr>
      <w:r w:rsidRPr="00B174AC">
        <w:rPr>
          <w:b/>
        </w:rPr>
        <w:lastRenderedPageBreak/>
        <w:t>Risks:</w:t>
      </w:r>
      <w:r>
        <w:t xml:space="preserve"> </w:t>
      </w:r>
      <w:r w:rsidR="00B96DC8">
        <w:t>1.</w:t>
      </w:r>
      <w:r w:rsidR="00AF2D09">
        <w:t>The programmer is sick and will leave for a period of time.</w:t>
      </w:r>
    </w:p>
    <w:p w:rsidR="00A67B63" w:rsidRDefault="00B96DC8" w:rsidP="00A67B63">
      <w:pPr>
        <w:ind w:left="1920"/>
      </w:pPr>
      <w:r>
        <w:t>2</w:t>
      </w:r>
      <w:r w:rsidR="00A67B63">
        <w:t>. The programmer’s computer is unable to be used anymore.</w:t>
      </w:r>
    </w:p>
    <w:p w:rsidR="006D499B" w:rsidRDefault="00B96DC8" w:rsidP="00A67B63">
      <w:pPr>
        <w:ind w:left="1920"/>
      </w:pPr>
      <w:r>
        <w:t>3</w:t>
      </w:r>
      <w:r w:rsidR="006D499B">
        <w:t>. The database software becomes a paid version which is quite expensive.</w:t>
      </w:r>
    </w:p>
    <w:p w:rsidR="00A67B63" w:rsidRPr="00B174AC" w:rsidRDefault="00A67B63" w:rsidP="0060465E">
      <w:pPr>
        <w:pStyle w:val="ListParagraph"/>
        <w:numPr>
          <w:ilvl w:val="0"/>
          <w:numId w:val="4"/>
        </w:numPr>
        <w:ind w:left="432" w:firstLine="360"/>
        <w:rPr>
          <w:b/>
        </w:rPr>
      </w:pPr>
      <w:r w:rsidRPr="00B174AC">
        <w:rPr>
          <w:b/>
        </w:rPr>
        <w:t xml:space="preserve">Risk mitigation methods: </w:t>
      </w:r>
    </w:p>
    <w:p w:rsidR="00A67B63" w:rsidRDefault="00B96DC8" w:rsidP="00A67B63">
      <w:pPr>
        <w:ind w:left="1920"/>
      </w:pPr>
      <w:r>
        <w:t>1</w:t>
      </w:r>
      <w:r w:rsidR="00A67B63">
        <w:t xml:space="preserve">. </w:t>
      </w:r>
      <w:r w:rsidR="00AF2D09">
        <w:t>Find someone else who is capable of programming for help.</w:t>
      </w:r>
    </w:p>
    <w:p w:rsidR="00A67B63" w:rsidRDefault="00B96DC8" w:rsidP="00A67B63">
      <w:pPr>
        <w:ind w:left="1920"/>
      </w:pPr>
      <w:r>
        <w:t>2</w:t>
      </w:r>
      <w:r w:rsidR="00A67B63">
        <w:t xml:space="preserve">. </w:t>
      </w:r>
      <w:r w:rsidR="00AF2D09">
        <w:t>Backup data frequently on tertiary storage devices to mitigate possible threat</w:t>
      </w:r>
      <w:r w:rsidR="00A67B63">
        <w:t>.</w:t>
      </w:r>
    </w:p>
    <w:p w:rsidR="006D499B" w:rsidRDefault="00B96DC8" w:rsidP="00A67B63">
      <w:pPr>
        <w:ind w:left="1920"/>
      </w:pPr>
      <w:r>
        <w:t>3</w:t>
      </w:r>
      <w:r w:rsidR="006D499B">
        <w:t>. Do not upgrade the software before the end of the project.</w:t>
      </w:r>
    </w:p>
    <w:p w:rsidR="000346F6" w:rsidRPr="000346F6" w:rsidRDefault="00A67B63" w:rsidP="0060465E">
      <w:pPr>
        <w:pStyle w:val="ListParagraph"/>
        <w:numPr>
          <w:ilvl w:val="0"/>
          <w:numId w:val="4"/>
        </w:numPr>
        <w:ind w:left="432" w:firstLine="360"/>
        <w:rPr>
          <w:rFonts w:ascii="Arial" w:hAnsi="Arial" w:cstheme="majorBidi"/>
          <w:b/>
          <w:bCs/>
          <w:sz w:val="28"/>
          <w:szCs w:val="32"/>
        </w:rPr>
      </w:pPr>
      <w:r w:rsidRPr="00B174AC">
        <w:rPr>
          <w:b/>
        </w:rPr>
        <w:t>Dependencies:</w:t>
      </w:r>
      <w:r>
        <w:t xml:space="preserve"> </w:t>
      </w:r>
      <w:r w:rsidRPr="00A67B63">
        <w:t>This function depends on function 4.</w:t>
      </w:r>
      <w:r w:rsidR="006D499B">
        <w:t>2</w:t>
      </w:r>
      <w:r w:rsidRPr="00A67B63">
        <w:t xml:space="preserve"> to finish </w:t>
      </w:r>
      <w:r w:rsidR="006D499B">
        <w:t>creating the database and storing the data</w:t>
      </w:r>
      <w:r w:rsidRPr="00A67B63">
        <w:t>.</w:t>
      </w:r>
      <w:r w:rsidR="006D499B">
        <w:t xml:space="preserve"> </w:t>
      </w:r>
      <w:r w:rsidR="00527766">
        <w:t xml:space="preserve">The development of this module can start as long as the database is created. </w:t>
      </w:r>
    </w:p>
    <w:p w:rsidR="000346F6" w:rsidRPr="000346F6" w:rsidRDefault="000346F6" w:rsidP="00E20667">
      <w:pPr>
        <w:pStyle w:val="Heading2"/>
        <w:rPr>
          <w:sz w:val="28"/>
        </w:rPr>
      </w:pPr>
      <w:bookmarkStart w:id="116" w:name="_Toc433305617"/>
      <w:r>
        <w:t>Diagnosis toward IPv6 unavailable networks</w:t>
      </w:r>
      <w:bookmarkEnd w:id="116"/>
    </w:p>
    <w:p w:rsidR="000346F6" w:rsidRDefault="000346F6" w:rsidP="0060465E">
      <w:pPr>
        <w:pStyle w:val="ListParagraph"/>
        <w:numPr>
          <w:ilvl w:val="0"/>
          <w:numId w:val="4"/>
        </w:numPr>
        <w:ind w:left="432" w:firstLine="360"/>
      </w:pPr>
      <w:r w:rsidRPr="00B174AC">
        <w:rPr>
          <w:b/>
        </w:rPr>
        <w:t>Description:</w:t>
      </w:r>
      <w:r w:rsidR="009C5ECE">
        <w:t xml:space="preserve"> </w:t>
      </w:r>
      <w:r w:rsidR="009C5ECE" w:rsidRPr="009C5ECE">
        <w:t>An additional requirement from the client states when there is server that can't be reached using IPv6, there should be diagnosis which indicates where the problem lies. Possible problems are: server is not IPv6 available, server's network is not IPv6 available and server's configuration for IPv6 is wrong. If the server is not IPv6 available, there should be no AAAA record on the DNS server when resolving the server's FQDN. Apart from this, the output of the command "ping" can indicate whether the server's network is unreachable or the server is unreachable which represent the latter two situations.</w:t>
      </w:r>
      <w:r w:rsidR="00B67713">
        <w:t xml:space="preserve"> The result of the diagnosis will be stored into the database during the process of probing.</w:t>
      </w:r>
      <w:r w:rsidR="006C3F61">
        <w:t xml:space="preserve"> The status of the server reflects the result of diagnoses. </w:t>
      </w:r>
    </w:p>
    <w:p w:rsidR="000346F6" w:rsidRDefault="000346F6" w:rsidP="0060465E">
      <w:pPr>
        <w:pStyle w:val="ListParagraph"/>
        <w:numPr>
          <w:ilvl w:val="0"/>
          <w:numId w:val="4"/>
        </w:numPr>
        <w:ind w:left="432" w:firstLine="360"/>
      </w:pPr>
      <w:r w:rsidRPr="00B174AC">
        <w:rPr>
          <w:b/>
        </w:rPr>
        <w:t>Criticality:</w:t>
      </w:r>
      <w:r>
        <w:t xml:space="preserve"> </w:t>
      </w:r>
      <w:r w:rsidRPr="0055191F">
        <w:t xml:space="preserve">This function is </w:t>
      </w:r>
      <w:r w:rsidR="006C3F61">
        <w:t>optional</w:t>
      </w:r>
      <w:r w:rsidRPr="0055191F">
        <w:t xml:space="preserve">. </w:t>
      </w:r>
    </w:p>
    <w:p w:rsidR="000346F6" w:rsidRDefault="000346F6" w:rsidP="0060465E">
      <w:pPr>
        <w:pStyle w:val="ListParagraph"/>
        <w:numPr>
          <w:ilvl w:val="0"/>
          <w:numId w:val="4"/>
        </w:numPr>
        <w:ind w:left="432" w:firstLine="360"/>
      </w:pPr>
      <w:r w:rsidRPr="00B174AC">
        <w:rPr>
          <w:b/>
        </w:rPr>
        <w:t>Technical Issues:</w:t>
      </w:r>
      <w:r>
        <w:t xml:space="preserve"> </w:t>
      </w:r>
      <w:r w:rsidR="004958D1">
        <w:t>Client is worried if the result of th</w:t>
      </w:r>
      <w:r w:rsidR="009C5ECE">
        <w:t>is diagnosis is correct by relying on the output of the command “ping”. The following picture states the possible outputs of “ping” using IPv6 addresses:</w:t>
      </w:r>
    </w:p>
    <w:p w:rsidR="009C5ECE" w:rsidRDefault="009C5ECE" w:rsidP="009C5ECE">
      <w:pPr>
        <w:pStyle w:val="ListParagraph"/>
        <w:ind w:left="1584"/>
      </w:pPr>
    </w:p>
    <w:p w:rsidR="009C5ECE" w:rsidRDefault="009C5ECE" w:rsidP="00B174AC">
      <w:pPr>
        <w:pStyle w:val="ListParagraph"/>
        <w:ind w:left="1584"/>
        <w:jc w:val="center"/>
      </w:pPr>
      <w:r>
        <w:rPr>
          <w:noProof/>
          <w:lang w:eastAsia="en-US"/>
        </w:rPr>
        <w:lastRenderedPageBreak/>
        <w:drawing>
          <wp:inline distT="0" distB="0" distL="0" distR="0" wp14:anchorId="01647585" wp14:editId="05FD20EC">
            <wp:extent cx="4153445" cy="35696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7649" cy="3573290"/>
                    </a:xfrm>
                    <a:prstGeom prst="rect">
                      <a:avLst/>
                    </a:prstGeom>
                  </pic:spPr>
                </pic:pic>
              </a:graphicData>
            </a:graphic>
          </wp:inline>
        </w:drawing>
      </w:r>
    </w:p>
    <w:p w:rsidR="009C5ECE" w:rsidRDefault="009C5ECE" w:rsidP="00B174AC">
      <w:pPr>
        <w:pStyle w:val="Caption"/>
        <w:jc w:val="center"/>
      </w:pPr>
      <w:bookmarkStart w:id="117" w:name="_Toc433305575"/>
      <w:r>
        <w:t xml:space="preserve">Figure </w:t>
      </w:r>
      <w:fldSimple w:instr=" SEQ Figure \* ARABIC ">
        <w:r w:rsidR="00065272">
          <w:rPr>
            <w:noProof/>
          </w:rPr>
          <w:t>1</w:t>
        </w:r>
      </w:fldSimple>
      <w:r>
        <w:t xml:space="preserve"> - Diagnose using "Ping"</w:t>
      </w:r>
      <w:bookmarkEnd w:id="117"/>
    </w:p>
    <w:p w:rsidR="009C5ECE" w:rsidRPr="009C5ECE" w:rsidRDefault="009C5ECE" w:rsidP="009C5ECE">
      <w:pPr>
        <w:rPr>
          <w:lang w:eastAsia="en-US"/>
        </w:rPr>
      </w:pPr>
      <w:r>
        <w:rPr>
          <w:lang w:eastAsia="en-US"/>
        </w:rPr>
        <w:t>In the figure above, one can see the “ping” command can provide required diagnoses indicating different kinds of problems.</w:t>
      </w:r>
    </w:p>
    <w:p w:rsidR="000346F6" w:rsidRDefault="000346F6" w:rsidP="0060465E">
      <w:pPr>
        <w:pStyle w:val="ListParagraph"/>
        <w:numPr>
          <w:ilvl w:val="0"/>
          <w:numId w:val="4"/>
        </w:numPr>
        <w:ind w:left="432" w:firstLine="360"/>
      </w:pPr>
      <w:r w:rsidRPr="00B174AC">
        <w:rPr>
          <w:b/>
        </w:rPr>
        <w:t>Cost &amp; Schedules:</w:t>
      </w:r>
      <w:r w:rsidR="009C5ECE">
        <w:t xml:space="preserve"> </w:t>
      </w:r>
      <w:r w:rsidR="000A1D2B">
        <w:t>1 week for module development and 1 week for testing</w:t>
      </w:r>
    </w:p>
    <w:p w:rsidR="000346F6" w:rsidRDefault="00B96DC8" w:rsidP="0060465E">
      <w:pPr>
        <w:pStyle w:val="ListParagraph"/>
        <w:numPr>
          <w:ilvl w:val="0"/>
          <w:numId w:val="4"/>
        </w:numPr>
        <w:ind w:left="425" w:firstLine="360"/>
      </w:pPr>
      <w:r w:rsidRPr="00B174AC">
        <w:rPr>
          <w:b/>
        </w:rPr>
        <w:t>Risks:</w:t>
      </w:r>
      <w:r>
        <w:t xml:space="preserve"> 1.</w:t>
      </w:r>
      <w:r w:rsidR="000346F6">
        <w:t>The programmer is overburdened and he ignored this function.</w:t>
      </w:r>
    </w:p>
    <w:p w:rsidR="00B174AC" w:rsidRDefault="00B96DC8" w:rsidP="00B174AC">
      <w:pPr>
        <w:ind w:left="1920"/>
      </w:pPr>
      <w:r>
        <w:t>2</w:t>
      </w:r>
      <w:r w:rsidR="000346F6">
        <w:t>. The programmer’s computer is unable to be used anymore.</w:t>
      </w:r>
    </w:p>
    <w:p w:rsidR="000346F6" w:rsidRPr="00B174AC" w:rsidRDefault="000346F6" w:rsidP="0060465E">
      <w:pPr>
        <w:pStyle w:val="ListParagraph"/>
        <w:numPr>
          <w:ilvl w:val="0"/>
          <w:numId w:val="4"/>
        </w:numPr>
        <w:ind w:left="432" w:firstLine="360"/>
        <w:rPr>
          <w:b/>
        </w:rPr>
      </w:pPr>
      <w:r w:rsidRPr="00B174AC">
        <w:rPr>
          <w:b/>
        </w:rPr>
        <w:t xml:space="preserve">Risk mitigation methods: </w:t>
      </w:r>
    </w:p>
    <w:p w:rsidR="000346F6" w:rsidRDefault="00B96DC8" w:rsidP="000346F6">
      <w:pPr>
        <w:ind w:left="1920"/>
      </w:pPr>
      <w:r>
        <w:t>1</w:t>
      </w:r>
      <w:r w:rsidR="000346F6">
        <w:t xml:space="preserve">. </w:t>
      </w:r>
      <w:r w:rsidR="00AF2D09">
        <w:t>Find someone else who is capable of programming for help.</w:t>
      </w:r>
    </w:p>
    <w:p w:rsidR="000346F6" w:rsidRDefault="00B96DC8" w:rsidP="000346F6">
      <w:pPr>
        <w:ind w:left="1920"/>
      </w:pPr>
      <w:r>
        <w:t>2</w:t>
      </w:r>
      <w:r w:rsidR="000346F6">
        <w:t xml:space="preserve">. </w:t>
      </w:r>
      <w:r w:rsidR="00AF2D09">
        <w:t>Backup data frequently on tertiary storage devices to mitigate possible threat</w:t>
      </w:r>
    </w:p>
    <w:p w:rsidR="000346F6" w:rsidRDefault="000346F6" w:rsidP="0060465E">
      <w:pPr>
        <w:pStyle w:val="ListParagraph"/>
        <w:numPr>
          <w:ilvl w:val="0"/>
          <w:numId w:val="4"/>
        </w:numPr>
        <w:ind w:left="432" w:firstLine="360"/>
      </w:pPr>
      <w:r w:rsidRPr="00B174AC">
        <w:rPr>
          <w:b/>
        </w:rPr>
        <w:t>Dependencies:</w:t>
      </w:r>
      <w:r>
        <w:t xml:space="preserve"> </w:t>
      </w:r>
      <w:r w:rsidR="009C5ECE">
        <w:t>As this is optional, it should be implemented after all the above mandatory functions have been implemented and tested completely</w:t>
      </w:r>
      <w:r>
        <w:t>.</w:t>
      </w:r>
    </w:p>
    <w:p w:rsidR="000F2398" w:rsidRPr="000346F6" w:rsidRDefault="000F2398" w:rsidP="000F2398">
      <w:pPr>
        <w:pStyle w:val="Heading2"/>
        <w:rPr>
          <w:sz w:val="28"/>
        </w:rPr>
      </w:pPr>
      <w:bookmarkStart w:id="118" w:name="_Toc433305618"/>
      <w:r>
        <w:t>Import &amp; Export Database</w:t>
      </w:r>
      <w:bookmarkEnd w:id="118"/>
    </w:p>
    <w:p w:rsidR="000F2398" w:rsidRDefault="000F2398" w:rsidP="000F2398">
      <w:pPr>
        <w:pStyle w:val="ListParagraph"/>
        <w:numPr>
          <w:ilvl w:val="0"/>
          <w:numId w:val="4"/>
        </w:numPr>
        <w:ind w:left="432" w:firstLine="360"/>
      </w:pPr>
      <w:r w:rsidRPr="00B174AC">
        <w:rPr>
          <w:b/>
        </w:rPr>
        <w:t>Description:</w:t>
      </w:r>
      <w:r>
        <w:t xml:space="preserve"> </w:t>
      </w:r>
      <w:r w:rsidRPr="009C5ECE">
        <w:t xml:space="preserve">An additional requirement from the client states when </w:t>
      </w:r>
      <w:r>
        <w:t xml:space="preserve">installing the software and </w:t>
      </w:r>
      <w:r>
        <w:lastRenderedPageBreak/>
        <w:t>its requirements for the first time the initial database which is necessary for the software to function normally should be imported automatically. The project team also decides to add a function that can connect to the database if the database server software is not already running. The user will also be able to import the database from a database file and export the database to a file for backup.</w:t>
      </w:r>
      <w:r>
        <w:t xml:space="preserve"> </w:t>
      </w:r>
    </w:p>
    <w:p w:rsidR="000F2398" w:rsidRDefault="000F2398" w:rsidP="000F2398">
      <w:pPr>
        <w:pStyle w:val="ListParagraph"/>
        <w:numPr>
          <w:ilvl w:val="0"/>
          <w:numId w:val="4"/>
        </w:numPr>
        <w:ind w:left="432" w:firstLine="360"/>
      </w:pPr>
      <w:r w:rsidRPr="00B174AC">
        <w:rPr>
          <w:b/>
        </w:rPr>
        <w:t>Criticality:</w:t>
      </w:r>
      <w:r>
        <w:t xml:space="preserve"> </w:t>
      </w:r>
      <w:r w:rsidRPr="0055191F">
        <w:t xml:space="preserve">This function is </w:t>
      </w:r>
      <w:r>
        <w:t>optional</w:t>
      </w:r>
      <w:r w:rsidRPr="0055191F">
        <w:t xml:space="preserve">. </w:t>
      </w:r>
    </w:p>
    <w:p w:rsidR="000F2398" w:rsidRPr="009C5ECE" w:rsidRDefault="000F2398" w:rsidP="00D6102F">
      <w:pPr>
        <w:pStyle w:val="ListParagraph"/>
        <w:numPr>
          <w:ilvl w:val="0"/>
          <w:numId w:val="4"/>
        </w:numPr>
        <w:ind w:left="432" w:firstLine="360"/>
        <w:rPr>
          <w:lang w:eastAsia="en-US"/>
        </w:rPr>
      </w:pPr>
      <w:r w:rsidRPr="000F2398">
        <w:rPr>
          <w:b/>
        </w:rPr>
        <w:t>Technical Issues:</w:t>
      </w:r>
      <w:r>
        <w:rPr>
          <w:b/>
        </w:rPr>
        <w:t xml:space="preserve"> </w:t>
      </w:r>
      <w:r>
        <w:t>The software needs to know the path of the database software to perform database import and export. Users may install the database software into any places. To manage these situations a configuration file is used to record the location of the database software.</w:t>
      </w:r>
    </w:p>
    <w:p w:rsidR="000F2398" w:rsidRDefault="000F2398" w:rsidP="000F2398">
      <w:pPr>
        <w:pStyle w:val="ListParagraph"/>
        <w:numPr>
          <w:ilvl w:val="0"/>
          <w:numId w:val="4"/>
        </w:numPr>
        <w:ind w:left="432" w:firstLine="360"/>
      </w:pPr>
      <w:r w:rsidRPr="00B174AC">
        <w:rPr>
          <w:b/>
        </w:rPr>
        <w:t>Cost &amp; Schedules:</w:t>
      </w:r>
      <w:r>
        <w:t xml:space="preserve"> 1 week for module development and 1 week for testing</w:t>
      </w:r>
    </w:p>
    <w:p w:rsidR="000F2398" w:rsidRDefault="000F2398" w:rsidP="000F2398">
      <w:pPr>
        <w:pStyle w:val="ListParagraph"/>
        <w:numPr>
          <w:ilvl w:val="0"/>
          <w:numId w:val="4"/>
        </w:numPr>
        <w:ind w:left="425" w:firstLine="360"/>
      </w:pPr>
      <w:r w:rsidRPr="00B174AC">
        <w:rPr>
          <w:b/>
        </w:rPr>
        <w:t>Risks:</w:t>
      </w:r>
      <w:r>
        <w:t xml:space="preserve"> 1.The programmer is overburdened and he ignored this function.</w:t>
      </w:r>
    </w:p>
    <w:p w:rsidR="000F2398" w:rsidRDefault="000F2398" w:rsidP="000F2398">
      <w:pPr>
        <w:ind w:left="1920"/>
      </w:pPr>
      <w:r>
        <w:t>2. The programmer’s computer is unable to be used anymore.</w:t>
      </w:r>
    </w:p>
    <w:p w:rsidR="000F2398" w:rsidRPr="00B174AC" w:rsidRDefault="000F2398" w:rsidP="000F2398">
      <w:pPr>
        <w:pStyle w:val="ListParagraph"/>
        <w:numPr>
          <w:ilvl w:val="0"/>
          <w:numId w:val="4"/>
        </w:numPr>
        <w:ind w:left="432" w:firstLine="360"/>
        <w:rPr>
          <w:b/>
        </w:rPr>
      </w:pPr>
      <w:r w:rsidRPr="00B174AC">
        <w:rPr>
          <w:b/>
        </w:rPr>
        <w:t xml:space="preserve">Risk mitigation methods: </w:t>
      </w:r>
    </w:p>
    <w:p w:rsidR="000F2398" w:rsidRDefault="000F2398" w:rsidP="000F2398">
      <w:pPr>
        <w:ind w:left="1920"/>
      </w:pPr>
      <w:r>
        <w:t>1. Find someone else who is capable of programming for help.</w:t>
      </w:r>
    </w:p>
    <w:p w:rsidR="000F2398" w:rsidRDefault="000F2398" w:rsidP="000F2398">
      <w:pPr>
        <w:ind w:left="1920"/>
      </w:pPr>
      <w:r>
        <w:t>2. Backup data frequently on tertiary storage devices to mitigate possible threat</w:t>
      </w:r>
      <w:r>
        <w:t>.</w:t>
      </w:r>
    </w:p>
    <w:p w:rsidR="000F2398" w:rsidRDefault="000F2398" w:rsidP="000F2398">
      <w:pPr>
        <w:pStyle w:val="ListParagraph"/>
        <w:numPr>
          <w:ilvl w:val="0"/>
          <w:numId w:val="4"/>
        </w:numPr>
        <w:ind w:left="432" w:firstLine="360"/>
      </w:pPr>
      <w:r w:rsidRPr="00B174AC">
        <w:rPr>
          <w:b/>
        </w:rPr>
        <w:t>Dependencies:</w:t>
      </w:r>
      <w:r>
        <w:t xml:space="preserve"> As this is optional, it should be implemented after all the above mandatory functions have been implemented and tested completely.</w:t>
      </w:r>
    </w:p>
    <w:p w:rsidR="000F2398" w:rsidRPr="000F2398" w:rsidRDefault="008A1469" w:rsidP="000F2398">
      <w:pPr>
        <w:keepNext/>
        <w:keepLines/>
        <w:numPr>
          <w:ilvl w:val="1"/>
          <w:numId w:val="1"/>
        </w:numPr>
        <w:spacing w:before="260" w:after="260" w:line="415" w:lineRule="auto"/>
        <w:jc w:val="left"/>
        <w:outlineLvl w:val="1"/>
        <w:rPr>
          <w:rFonts w:ascii="Arial" w:hAnsi="Arial" w:cstheme="majorBidi"/>
          <w:b/>
          <w:bCs/>
          <w:i/>
          <w:sz w:val="28"/>
          <w:szCs w:val="32"/>
        </w:rPr>
      </w:pPr>
      <w:bookmarkStart w:id="119" w:name="_Toc433305619"/>
      <w:r>
        <w:rPr>
          <w:rFonts w:ascii="Arial" w:hAnsi="Arial" w:cstheme="majorBidi"/>
          <w:b/>
          <w:bCs/>
          <w:i/>
          <w:szCs w:val="32"/>
        </w:rPr>
        <w:t>Tables &amp; Charts Export</w:t>
      </w:r>
      <w:bookmarkEnd w:id="119"/>
    </w:p>
    <w:p w:rsidR="000F2398" w:rsidRPr="000F2398" w:rsidRDefault="000F2398" w:rsidP="000F2398">
      <w:pPr>
        <w:numPr>
          <w:ilvl w:val="0"/>
          <w:numId w:val="4"/>
        </w:numPr>
        <w:ind w:left="432" w:firstLine="360"/>
        <w:contextualSpacing/>
      </w:pPr>
      <w:r w:rsidRPr="000F2398">
        <w:rPr>
          <w:b/>
        </w:rPr>
        <w:t>Description:</w:t>
      </w:r>
      <w:r w:rsidRPr="000F2398">
        <w:t xml:space="preserve"> An</w:t>
      </w:r>
      <w:r>
        <w:t>other</w:t>
      </w:r>
      <w:r w:rsidRPr="000F2398">
        <w:t xml:space="preserve"> additional requirement from the client states </w:t>
      </w:r>
      <w:r>
        <w:t xml:space="preserve">it is ideal if the tables and charts displayed by the software can be exported in correct formats. </w:t>
      </w:r>
      <w:r w:rsidR="007B1ECC">
        <w:t>Tables can be exported to Comma Separated Value (CSV) format and charts can be exported to Portable Network Graphics (PNG) format or Enhanced Meta File (EMF) format. When charts are saved as EMF format the resolution won’t change in case the picture is scaled to another level.</w:t>
      </w:r>
    </w:p>
    <w:p w:rsidR="000F2398" w:rsidRPr="000F2398" w:rsidRDefault="000F2398" w:rsidP="000F2398">
      <w:pPr>
        <w:numPr>
          <w:ilvl w:val="0"/>
          <w:numId w:val="4"/>
        </w:numPr>
        <w:ind w:left="432" w:firstLine="360"/>
        <w:contextualSpacing/>
      </w:pPr>
      <w:r w:rsidRPr="000F2398">
        <w:rPr>
          <w:b/>
        </w:rPr>
        <w:t>Criticality:</w:t>
      </w:r>
      <w:r w:rsidRPr="000F2398">
        <w:t xml:space="preserve"> This function is optional. </w:t>
      </w:r>
    </w:p>
    <w:p w:rsidR="000F2398" w:rsidRPr="000F2398" w:rsidRDefault="000F2398" w:rsidP="00900467">
      <w:pPr>
        <w:numPr>
          <w:ilvl w:val="0"/>
          <w:numId w:val="4"/>
        </w:numPr>
        <w:ind w:left="432" w:firstLine="360"/>
        <w:contextualSpacing/>
        <w:rPr>
          <w:lang w:eastAsia="en-US"/>
        </w:rPr>
      </w:pPr>
      <w:r w:rsidRPr="000F2398">
        <w:rPr>
          <w:b/>
        </w:rPr>
        <w:t>Technical Issues:</w:t>
      </w:r>
      <w:r w:rsidRPr="000F2398">
        <w:t xml:space="preserve"> </w:t>
      </w:r>
      <w:r w:rsidR="007B1ECC">
        <w:t xml:space="preserve">The client’s initial requirement was exporting the chart to Scalable Vector Graphics (SVG) format with the same quality as that of the EMF format file. The project team couldn’t find any way to realize that. After communication the client agreed to use EMF format as a substitution. </w:t>
      </w:r>
    </w:p>
    <w:p w:rsidR="000F2398" w:rsidRPr="000F2398" w:rsidRDefault="000F2398" w:rsidP="000F2398">
      <w:pPr>
        <w:numPr>
          <w:ilvl w:val="0"/>
          <w:numId w:val="4"/>
        </w:numPr>
        <w:ind w:left="432" w:firstLine="360"/>
        <w:contextualSpacing/>
      </w:pPr>
      <w:r w:rsidRPr="000F2398">
        <w:rPr>
          <w:b/>
        </w:rPr>
        <w:lastRenderedPageBreak/>
        <w:t>Cost &amp; Schedules:</w:t>
      </w:r>
      <w:r w:rsidRPr="000F2398">
        <w:t xml:space="preserve"> 1 week for module development and 1 week for testing</w:t>
      </w:r>
    </w:p>
    <w:p w:rsidR="000F2398" w:rsidRPr="000F2398" w:rsidRDefault="000F2398" w:rsidP="007B1ECC">
      <w:pPr>
        <w:numPr>
          <w:ilvl w:val="0"/>
          <w:numId w:val="4"/>
        </w:numPr>
        <w:ind w:left="432" w:firstLine="360"/>
        <w:contextualSpacing/>
      </w:pPr>
      <w:r w:rsidRPr="000F2398">
        <w:rPr>
          <w:b/>
        </w:rPr>
        <w:t>Risks:</w:t>
      </w:r>
      <w:r w:rsidRPr="000F2398">
        <w:t xml:space="preserve"> 1.The programmer is overburdened and he ignored this function.</w:t>
      </w:r>
    </w:p>
    <w:p w:rsidR="000F2398" w:rsidRPr="000F2398" w:rsidRDefault="000F2398" w:rsidP="000F2398">
      <w:pPr>
        <w:ind w:left="1920"/>
      </w:pPr>
      <w:r w:rsidRPr="000F2398">
        <w:t>2. The programmer’s computer is unable to be used anymore.</w:t>
      </w:r>
    </w:p>
    <w:p w:rsidR="000F2398" w:rsidRPr="000F2398" w:rsidRDefault="000F2398" w:rsidP="000F2398">
      <w:pPr>
        <w:numPr>
          <w:ilvl w:val="0"/>
          <w:numId w:val="4"/>
        </w:numPr>
        <w:ind w:left="432" w:firstLine="360"/>
        <w:contextualSpacing/>
        <w:rPr>
          <w:b/>
        </w:rPr>
      </w:pPr>
      <w:r w:rsidRPr="000F2398">
        <w:rPr>
          <w:b/>
        </w:rPr>
        <w:t xml:space="preserve">Risk mitigation methods: </w:t>
      </w:r>
    </w:p>
    <w:p w:rsidR="000F2398" w:rsidRPr="000F2398" w:rsidRDefault="000F2398" w:rsidP="000F2398">
      <w:pPr>
        <w:ind w:left="1920"/>
      </w:pPr>
      <w:r w:rsidRPr="000F2398">
        <w:t>1. Find someone else who is capable of programming for help.</w:t>
      </w:r>
    </w:p>
    <w:p w:rsidR="000F2398" w:rsidRPr="000F2398" w:rsidRDefault="000F2398" w:rsidP="000F2398">
      <w:pPr>
        <w:ind w:left="1920"/>
      </w:pPr>
      <w:r w:rsidRPr="000F2398">
        <w:t>2. Backup data frequently on tertiary storage devices to mitigate possible threat</w:t>
      </w:r>
    </w:p>
    <w:p w:rsidR="000F2398" w:rsidRPr="000F2398" w:rsidRDefault="000F2398" w:rsidP="000F2398">
      <w:pPr>
        <w:numPr>
          <w:ilvl w:val="0"/>
          <w:numId w:val="4"/>
        </w:numPr>
        <w:ind w:left="432" w:firstLine="360"/>
        <w:contextualSpacing/>
      </w:pPr>
      <w:r w:rsidRPr="000F2398">
        <w:rPr>
          <w:b/>
        </w:rPr>
        <w:t>Dependencies:</w:t>
      </w:r>
      <w:r w:rsidRPr="000F2398">
        <w:t xml:space="preserve"> As this is optional, it should be implemented after all the above mandatory functions have been implemented and tested completely.</w:t>
      </w:r>
    </w:p>
    <w:p w:rsidR="003503E5" w:rsidRPr="00527766" w:rsidRDefault="003503E5" w:rsidP="00E20667">
      <w:pPr>
        <w:pStyle w:val="Heading2"/>
        <w:rPr>
          <w:sz w:val="28"/>
        </w:rPr>
      </w:pPr>
      <w:r>
        <w:br w:type="page"/>
      </w:r>
    </w:p>
    <w:p w:rsidR="00DE6896" w:rsidRDefault="003503E5" w:rsidP="006475D8">
      <w:pPr>
        <w:pStyle w:val="Heading1"/>
      </w:pPr>
      <w:bookmarkStart w:id="120" w:name="_Toc433305620"/>
      <w:r>
        <w:lastRenderedPageBreak/>
        <w:t>Non-functional Requirements</w:t>
      </w:r>
      <w:bookmarkEnd w:id="120"/>
    </w:p>
    <w:p w:rsidR="00DE6896" w:rsidRPr="00DE6896" w:rsidRDefault="00DE6896" w:rsidP="00602264">
      <w:pPr>
        <w:pStyle w:val="ListParagraph"/>
        <w:keepNext/>
        <w:keepLines/>
        <w:numPr>
          <w:ilvl w:val="0"/>
          <w:numId w:val="1"/>
        </w:numPr>
        <w:spacing w:before="260" w:after="260" w:line="415" w:lineRule="auto"/>
        <w:contextualSpacing w:val="0"/>
        <w:jc w:val="left"/>
        <w:outlineLvl w:val="1"/>
        <w:rPr>
          <w:rFonts w:ascii="Arial" w:hAnsi="Arial" w:cstheme="majorBidi"/>
          <w:b/>
          <w:bCs/>
          <w:i/>
          <w:vanish/>
          <w:szCs w:val="32"/>
        </w:rPr>
      </w:pPr>
      <w:bookmarkStart w:id="121" w:name="_Toc388219200"/>
      <w:bookmarkStart w:id="122" w:name="_Toc388219262"/>
      <w:bookmarkStart w:id="123" w:name="_Toc389092821"/>
      <w:bookmarkStart w:id="124" w:name="_Toc389092988"/>
      <w:bookmarkStart w:id="125" w:name="_Toc389147729"/>
      <w:bookmarkStart w:id="126" w:name="_Toc389219364"/>
      <w:bookmarkStart w:id="127" w:name="_Toc427183500"/>
      <w:bookmarkStart w:id="128" w:name="_Toc428095313"/>
      <w:bookmarkStart w:id="129" w:name="_Toc433305621"/>
      <w:bookmarkEnd w:id="121"/>
      <w:bookmarkEnd w:id="122"/>
      <w:bookmarkEnd w:id="123"/>
      <w:bookmarkEnd w:id="124"/>
      <w:bookmarkEnd w:id="125"/>
      <w:bookmarkEnd w:id="126"/>
      <w:bookmarkEnd w:id="127"/>
      <w:bookmarkEnd w:id="128"/>
      <w:bookmarkEnd w:id="129"/>
    </w:p>
    <w:p w:rsidR="003503E5" w:rsidRDefault="003503E5" w:rsidP="00E20667">
      <w:pPr>
        <w:pStyle w:val="Heading2"/>
      </w:pPr>
      <w:bookmarkStart w:id="130" w:name="_Toc433305622"/>
      <w:r>
        <w:t>Documentation</w:t>
      </w:r>
      <w:bookmarkEnd w:id="130"/>
    </w:p>
    <w:p w:rsidR="003C3F87" w:rsidRDefault="003C3F87" w:rsidP="003C3F87">
      <w:pPr>
        <w:pStyle w:val="Subtitle"/>
        <w:ind w:left="425"/>
      </w:pPr>
      <w:r>
        <w:t xml:space="preserve">The documentation includes: </w:t>
      </w:r>
    </w:p>
    <w:p w:rsidR="003C3F87" w:rsidRDefault="003C3F87" w:rsidP="0060465E">
      <w:pPr>
        <w:pStyle w:val="Subtitle"/>
        <w:numPr>
          <w:ilvl w:val="0"/>
          <w:numId w:val="4"/>
        </w:numPr>
        <w:ind w:left="1080"/>
      </w:pPr>
      <w:r w:rsidRPr="00B174AC">
        <w:rPr>
          <w:b/>
        </w:rPr>
        <w:t>Requirement and analysis document:</w:t>
      </w:r>
      <w:r>
        <w:t xml:space="preserve"> the audience of this is the client and the team members. Both should go through all the requirements regularly.</w:t>
      </w:r>
    </w:p>
    <w:p w:rsidR="003C3F87" w:rsidRDefault="003C3F87" w:rsidP="0060465E">
      <w:pPr>
        <w:pStyle w:val="Subtitle"/>
        <w:numPr>
          <w:ilvl w:val="0"/>
          <w:numId w:val="4"/>
        </w:numPr>
        <w:ind w:left="1080"/>
      </w:pPr>
      <w:r w:rsidRPr="00B174AC">
        <w:rPr>
          <w:b/>
        </w:rPr>
        <w:t>Project management plan:</w:t>
      </w:r>
      <w:r>
        <w:t xml:space="preserve"> the audience of this is the project team members and the supervisor. Both should go through the plan regularly and if there is change it should be approved before being made available into the plan.</w:t>
      </w:r>
    </w:p>
    <w:p w:rsidR="003C3F87" w:rsidRDefault="003C3F87" w:rsidP="0060465E">
      <w:pPr>
        <w:pStyle w:val="Subtitle"/>
        <w:numPr>
          <w:ilvl w:val="0"/>
          <w:numId w:val="4"/>
        </w:numPr>
        <w:ind w:left="1080"/>
      </w:pPr>
      <w:r w:rsidRPr="00B174AC">
        <w:rPr>
          <w:b/>
        </w:rPr>
        <w:t>Design document:</w:t>
      </w:r>
      <w:r>
        <w:t xml:space="preserve"> the audience is the client and the programmer. Both should inspect the design diagrams and if there is modification the client should be notified immediately.</w:t>
      </w:r>
    </w:p>
    <w:p w:rsidR="003503E5" w:rsidRDefault="003C3F87" w:rsidP="0060465E">
      <w:pPr>
        <w:pStyle w:val="Subtitle"/>
        <w:numPr>
          <w:ilvl w:val="0"/>
          <w:numId w:val="4"/>
        </w:numPr>
        <w:ind w:left="1080"/>
      </w:pPr>
      <w:r w:rsidRPr="00B174AC">
        <w:rPr>
          <w:b/>
        </w:rPr>
        <w:t>Deliverable task breakdown statements</w:t>
      </w:r>
      <w:r>
        <w:t>: The audience is the supervisor and the unit coordinator. These will demonstrate the acknowledgement of the team members to their percentages of contribution to individual deliverables.</w:t>
      </w:r>
    </w:p>
    <w:p w:rsidR="009C3CF7" w:rsidRPr="003503E5" w:rsidRDefault="009C3CF7" w:rsidP="009C3CF7">
      <w:pPr>
        <w:pStyle w:val="Subtitle"/>
        <w:numPr>
          <w:ilvl w:val="0"/>
          <w:numId w:val="4"/>
        </w:numPr>
        <w:ind w:left="1080"/>
      </w:pPr>
      <w:r>
        <w:rPr>
          <w:b/>
        </w:rPr>
        <w:t>User document</w:t>
      </w:r>
      <w:r>
        <w:t xml:space="preserve">: The audience is the </w:t>
      </w:r>
      <w:r>
        <w:t>user. These will guide the user to install and use the software without the help of the developer.</w:t>
      </w:r>
    </w:p>
    <w:p w:rsidR="009C3CF7" w:rsidRPr="009C3CF7" w:rsidRDefault="009C3CF7" w:rsidP="00687102">
      <w:pPr>
        <w:pStyle w:val="Subtitle"/>
        <w:numPr>
          <w:ilvl w:val="0"/>
          <w:numId w:val="4"/>
        </w:numPr>
        <w:ind w:left="1080"/>
      </w:pPr>
      <w:r w:rsidRPr="009C3CF7">
        <w:rPr>
          <w:b/>
        </w:rPr>
        <w:t>Test plan</w:t>
      </w:r>
      <w:r>
        <w:t xml:space="preserve">: The audience is the supervisor and the unit coordinator. These will </w:t>
      </w:r>
      <w:r>
        <w:t>document the tests towards the software by the developer, project team members and the user in detail.</w:t>
      </w:r>
    </w:p>
    <w:p w:rsidR="003503E5" w:rsidRDefault="003503E5" w:rsidP="00E20667">
      <w:pPr>
        <w:pStyle w:val="Heading2"/>
      </w:pPr>
      <w:bookmarkStart w:id="131" w:name="_Toc433305623"/>
      <w:r w:rsidRPr="003503E5">
        <w:t>Hardware Consideration</w:t>
      </w:r>
      <w:bookmarkEnd w:id="131"/>
    </w:p>
    <w:p w:rsidR="00603AB6" w:rsidRDefault="00603AB6" w:rsidP="009F17A0">
      <w:pPr>
        <w:pStyle w:val="Subtitle"/>
        <w:ind w:left="425"/>
      </w:pPr>
      <w:r>
        <w:t>The recommended hardware requirement for the proposed system is:</w:t>
      </w:r>
    </w:p>
    <w:p w:rsidR="00603AB6" w:rsidRDefault="00603AB6" w:rsidP="0060465E">
      <w:pPr>
        <w:pStyle w:val="Subtitle"/>
        <w:numPr>
          <w:ilvl w:val="0"/>
          <w:numId w:val="4"/>
        </w:numPr>
        <w:ind w:left="1080"/>
      </w:pPr>
      <w:r>
        <w:t>CPU - Intel core i5</w:t>
      </w:r>
    </w:p>
    <w:p w:rsidR="00603AB6" w:rsidRDefault="00603AB6" w:rsidP="0060465E">
      <w:pPr>
        <w:pStyle w:val="Subtitle"/>
        <w:numPr>
          <w:ilvl w:val="0"/>
          <w:numId w:val="4"/>
        </w:numPr>
        <w:ind w:left="1080"/>
      </w:pPr>
      <w:r>
        <w:t>RAM - 8 GB</w:t>
      </w:r>
    </w:p>
    <w:p w:rsidR="00603AB6" w:rsidRDefault="00603AB6" w:rsidP="0060465E">
      <w:pPr>
        <w:pStyle w:val="Subtitle"/>
        <w:numPr>
          <w:ilvl w:val="0"/>
          <w:numId w:val="4"/>
        </w:numPr>
        <w:ind w:left="1080"/>
      </w:pPr>
      <w:r>
        <w:t>Disk volume - 512 GB</w:t>
      </w:r>
    </w:p>
    <w:p w:rsidR="00603AB6" w:rsidRDefault="00603AB6" w:rsidP="009F17A0">
      <w:pPr>
        <w:pStyle w:val="Subtitle"/>
        <w:ind w:left="425"/>
      </w:pPr>
      <w:r>
        <w:lastRenderedPageBreak/>
        <w:t>The minimum hardware requirement is:</w:t>
      </w:r>
    </w:p>
    <w:p w:rsidR="00603AB6" w:rsidRDefault="00603AB6" w:rsidP="0060465E">
      <w:pPr>
        <w:pStyle w:val="Subtitle"/>
        <w:numPr>
          <w:ilvl w:val="0"/>
          <w:numId w:val="4"/>
        </w:numPr>
        <w:ind w:left="1080"/>
      </w:pPr>
      <w:r>
        <w:t>CPU - Intel Pentium 4</w:t>
      </w:r>
    </w:p>
    <w:p w:rsidR="00603AB6" w:rsidRDefault="00603AB6" w:rsidP="0060465E">
      <w:pPr>
        <w:pStyle w:val="Subtitle"/>
        <w:numPr>
          <w:ilvl w:val="0"/>
          <w:numId w:val="4"/>
        </w:numPr>
        <w:ind w:left="1080"/>
      </w:pPr>
      <w:r>
        <w:t>RAM - 512 MB</w:t>
      </w:r>
    </w:p>
    <w:p w:rsidR="00603AB6" w:rsidRDefault="00603AB6" w:rsidP="0060465E">
      <w:pPr>
        <w:pStyle w:val="Subtitle"/>
        <w:numPr>
          <w:ilvl w:val="0"/>
          <w:numId w:val="4"/>
        </w:numPr>
        <w:ind w:left="1080"/>
      </w:pPr>
      <w:r>
        <w:t>Disk volume - 20 GB</w:t>
      </w:r>
    </w:p>
    <w:p w:rsidR="003503E5" w:rsidRPr="003503E5" w:rsidRDefault="00603AB6" w:rsidP="009F17A0">
      <w:pPr>
        <w:pStyle w:val="Subtitle"/>
        <w:ind w:left="425"/>
      </w:pPr>
      <w:r>
        <w:t>It can be used on any 32 bit or 64 bit CPU.</w:t>
      </w:r>
    </w:p>
    <w:p w:rsidR="003503E5" w:rsidRDefault="003503E5" w:rsidP="00E20667">
      <w:pPr>
        <w:pStyle w:val="Heading2"/>
      </w:pPr>
      <w:bookmarkStart w:id="132" w:name="_Toc433305624"/>
      <w:r w:rsidRPr="003503E5">
        <w:t>Performance Characteristics</w:t>
      </w:r>
      <w:bookmarkEnd w:id="132"/>
    </w:p>
    <w:p w:rsidR="00603AB6" w:rsidRDefault="00603AB6" w:rsidP="009F17A0">
      <w:pPr>
        <w:pStyle w:val="Subtitle"/>
        <w:ind w:left="425"/>
      </w:pPr>
      <w:r>
        <w:t>Following are the performance characteristics</w:t>
      </w:r>
      <w:r w:rsidR="00B96DC8">
        <w:t xml:space="preserve"> under normal circumstances</w:t>
      </w:r>
      <w:r>
        <w:t>:</w:t>
      </w:r>
    </w:p>
    <w:p w:rsidR="00603AB6" w:rsidRDefault="00603AB6" w:rsidP="0060465E">
      <w:pPr>
        <w:pStyle w:val="Subtitle"/>
        <w:numPr>
          <w:ilvl w:val="0"/>
          <w:numId w:val="4"/>
        </w:numPr>
        <w:ind w:left="1080"/>
      </w:pPr>
      <w:r>
        <w:t>Installation time: &lt; 5 seconds</w:t>
      </w:r>
    </w:p>
    <w:p w:rsidR="00603AB6" w:rsidRDefault="00603AB6" w:rsidP="0060465E">
      <w:pPr>
        <w:pStyle w:val="Subtitle"/>
        <w:numPr>
          <w:ilvl w:val="0"/>
          <w:numId w:val="4"/>
        </w:numPr>
        <w:ind w:left="1080"/>
      </w:pPr>
      <w:r>
        <w:t>Startup time: &lt; 3 seconds</w:t>
      </w:r>
    </w:p>
    <w:p w:rsidR="00603AB6" w:rsidRDefault="00603AB6" w:rsidP="0060465E">
      <w:pPr>
        <w:pStyle w:val="Subtitle"/>
        <w:numPr>
          <w:ilvl w:val="0"/>
          <w:numId w:val="4"/>
        </w:numPr>
        <w:ind w:left="1080"/>
      </w:pPr>
      <w:r>
        <w:t>Response time: &lt; 1 second for common use;</w:t>
      </w:r>
      <w:r w:rsidR="00B96DC8">
        <w:t xml:space="preserve"> &lt; </w:t>
      </w:r>
      <w:r w:rsidR="00AF2D09">
        <w:t>10</w:t>
      </w:r>
      <w:r w:rsidR="009C3CF7">
        <w:t xml:space="preserve"> seconds in average for probing a server</w:t>
      </w:r>
    </w:p>
    <w:p w:rsidR="00B96DC8" w:rsidRDefault="00B96DC8" w:rsidP="009F17A0">
      <w:pPr>
        <w:pStyle w:val="Subtitle"/>
        <w:ind w:left="425"/>
      </w:pPr>
      <w:r>
        <w:t>Under extreme conditions (CPU &amp; RAM are highly consumed</w:t>
      </w:r>
      <w:r w:rsidR="009C3CF7">
        <w:t xml:space="preserve"> and network is congested</w:t>
      </w:r>
      <w:r>
        <w:t>):</w:t>
      </w:r>
    </w:p>
    <w:p w:rsidR="00B96DC8" w:rsidRDefault="00B96DC8" w:rsidP="0060465E">
      <w:pPr>
        <w:pStyle w:val="Subtitle"/>
        <w:numPr>
          <w:ilvl w:val="0"/>
          <w:numId w:val="4"/>
        </w:numPr>
        <w:ind w:left="1080"/>
      </w:pPr>
      <w:r>
        <w:t>Installation time: &lt;15 seconds</w:t>
      </w:r>
    </w:p>
    <w:p w:rsidR="00B96DC8" w:rsidRDefault="00B96DC8" w:rsidP="0060465E">
      <w:pPr>
        <w:pStyle w:val="Subtitle"/>
        <w:numPr>
          <w:ilvl w:val="0"/>
          <w:numId w:val="4"/>
        </w:numPr>
        <w:ind w:left="1080"/>
      </w:pPr>
      <w:r>
        <w:t>Startup time: &lt; 13 seconds</w:t>
      </w:r>
    </w:p>
    <w:p w:rsidR="00B96DC8" w:rsidRPr="00B96DC8" w:rsidRDefault="00B96DC8" w:rsidP="0060465E">
      <w:pPr>
        <w:pStyle w:val="Subtitle"/>
        <w:numPr>
          <w:ilvl w:val="0"/>
          <w:numId w:val="4"/>
        </w:numPr>
        <w:ind w:left="1080"/>
      </w:pPr>
      <w:r>
        <w:t xml:space="preserve">Response time: &lt; 11 second for common use; &lt; </w:t>
      </w:r>
      <w:r w:rsidR="009C3CF7">
        <w:t>2</w:t>
      </w:r>
      <w:r w:rsidR="009C3CF7">
        <w:t>0 seconds in average for probing a server</w:t>
      </w:r>
    </w:p>
    <w:p w:rsidR="003503E5" w:rsidRPr="003503E5" w:rsidRDefault="00603AB6" w:rsidP="009F17A0">
      <w:pPr>
        <w:pStyle w:val="Subtitle"/>
        <w:ind w:left="425"/>
      </w:pPr>
      <w:r>
        <w:t>As the software can pre-process the data, there is no constraint on the data's size or capacity.</w:t>
      </w:r>
      <w:r w:rsidR="00AF2D09">
        <w:t xml:space="preserve"> Because the probing of servers will be done sequentially, the total time for probing the list of servers can be </w:t>
      </w:r>
      <w:ins w:id="133" w:author="Abdul Sami" w:date="2015-09-04T05:52:00Z">
        <w:del w:id="134" w:author="Manful Lei" w:date="2015-09-04T07:50:00Z">
          <w:r w:rsidR="004F252A" w:rsidDel="009E0E00">
            <w:delText>(need to add how much time to probe 100 servers</w:delText>
          </w:r>
        </w:del>
      </w:ins>
      <w:ins w:id="135" w:author="Abdul Sami" w:date="2015-09-04T05:53:00Z">
        <w:del w:id="136" w:author="Manful Lei" w:date="2015-09-04T07:50:00Z">
          <w:r w:rsidR="004F252A" w:rsidDel="009E0E00">
            <w:delText>, a rough estimate</w:delText>
          </w:r>
        </w:del>
      </w:ins>
      <w:ins w:id="137" w:author="Abdul Sami" w:date="2015-09-04T05:52:00Z">
        <w:del w:id="138" w:author="Manful Lei" w:date="2015-09-04T07:50:00Z">
          <w:r w:rsidR="004F252A" w:rsidDel="009E0E00">
            <w:delText>)</w:delText>
          </w:r>
        </w:del>
      </w:ins>
      <w:r w:rsidR="00AF2D09">
        <w:t>significant. The probing is thus recommended to be conducted at the beginning of the day.</w:t>
      </w:r>
      <w:ins w:id="139" w:author="Manful Lei" w:date="2015-09-04T07:51:00Z">
        <w:r w:rsidR="009E0E00">
          <w:t xml:space="preserve"> It is estimated that the time for probing 100 servers will be 20 minutes.</w:t>
        </w:r>
      </w:ins>
    </w:p>
    <w:p w:rsidR="003503E5" w:rsidRDefault="003503E5" w:rsidP="00E20667">
      <w:pPr>
        <w:pStyle w:val="Heading2"/>
      </w:pPr>
      <w:bookmarkStart w:id="140" w:name="_Toc433305625"/>
      <w:r w:rsidRPr="003503E5">
        <w:t>Error Handling and Extreme Conditions</w:t>
      </w:r>
      <w:bookmarkEnd w:id="140"/>
    </w:p>
    <w:p w:rsidR="003503E5" w:rsidRDefault="00603AB6" w:rsidP="009F17A0">
      <w:pPr>
        <w:pStyle w:val="Subtitle"/>
        <w:ind w:left="425"/>
      </w:pPr>
      <w:r w:rsidRPr="00603AB6">
        <w:t>The system returns error</w:t>
      </w:r>
      <w:r w:rsidR="00B174AC">
        <w:t>s</w:t>
      </w:r>
      <w:r w:rsidRPr="00603AB6">
        <w:t xml:space="preserve"> should there be invalid input on fields controlled by users. The error message will specify where the problem is. </w:t>
      </w:r>
      <w:r w:rsidR="009F17A0">
        <w:t xml:space="preserve">Operations not affected by the error will continue. </w:t>
      </w:r>
      <w:r w:rsidRPr="00603AB6">
        <w:t xml:space="preserve">In extreme conditions, such as extremely long input strings, the system will </w:t>
      </w:r>
      <w:r w:rsidR="009F17A0">
        <w:t>catch the error and return it</w:t>
      </w:r>
      <w:r w:rsidRPr="00603AB6">
        <w:t>. The system is unlikely to crash in any case.</w:t>
      </w:r>
    </w:p>
    <w:p w:rsidR="003503E5" w:rsidRDefault="003503E5" w:rsidP="00E20667">
      <w:pPr>
        <w:pStyle w:val="Heading2"/>
      </w:pPr>
      <w:bookmarkStart w:id="141" w:name="_Toc433305626"/>
      <w:r w:rsidRPr="003503E5">
        <w:lastRenderedPageBreak/>
        <w:t>System Interfacing and Compatibility</w:t>
      </w:r>
      <w:bookmarkEnd w:id="141"/>
    </w:p>
    <w:p w:rsidR="003503E5" w:rsidRPr="003503E5" w:rsidRDefault="009F17A0" w:rsidP="009F17A0">
      <w:pPr>
        <w:pStyle w:val="Subtitle"/>
        <w:ind w:left="425"/>
      </w:pPr>
      <w:r w:rsidRPr="009F17A0">
        <w:t>The input of the software comes solely from the end user or the tester. The output of the software will be displayed only inside the window of the software. Generally there is no restriction on the input format. However, users are discouraged to input invalid characters on purpose. The software can only be run in Microsoft Windows platform</w:t>
      </w:r>
      <w:r w:rsidR="00B174AC">
        <w:t>s</w:t>
      </w:r>
      <w:r w:rsidRPr="009F17A0">
        <w:t xml:space="preserve"> including: Windows XP SP3, Windows Vista, Windows 7, Windows 8 and Windows 8.1. It can also be run on Windows tablet. Windows .Net framework is not necessary to run the program. For testing IPv6 activities, the testing machine must be configured with transitioned IPv6 address in case the network provider doesn't support IPv6 routing.</w:t>
      </w:r>
      <w:r w:rsidR="00CF4FAA">
        <w:t xml:space="preserve"> The program doesn’t need to be executed with administrator’s account.</w:t>
      </w:r>
    </w:p>
    <w:p w:rsidR="003503E5" w:rsidRDefault="003503E5" w:rsidP="00E20667">
      <w:pPr>
        <w:pStyle w:val="Heading2"/>
      </w:pPr>
      <w:bookmarkStart w:id="142" w:name="_Toc433305627"/>
      <w:r w:rsidRPr="003503E5">
        <w:t>Quality Issues</w:t>
      </w:r>
      <w:bookmarkEnd w:id="142"/>
    </w:p>
    <w:p w:rsidR="003503E5" w:rsidRPr="003503E5" w:rsidRDefault="00C16AC1" w:rsidP="00C16AC1">
      <w:pPr>
        <w:pStyle w:val="Subtitle"/>
        <w:ind w:left="425"/>
      </w:pPr>
      <w:r w:rsidRPr="00C16AC1">
        <w:t>The user is advised not to run the program during high CPU consumption period or when the remaining RAM is too low. In both situations, the program will respond extremely slowly. The system will trap faults and display the error message should there be errors including situations where Internet is not connected, user input is invalid and various kinds of situation. If there were unlikely situation where the program has to restart, the restart time will be less than 1 second. The system is not portable and the installation file is necessary in order to keep the program complete without malfunctioning. The only operating system it can run on is the Windows workstation series 32 bits and 64 bits.</w:t>
      </w:r>
    </w:p>
    <w:p w:rsidR="003503E5" w:rsidRDefault="003503E5" w:rsidP="00E20667">
      <w:pPr>
        <w:pStyle w:val="Heading2"/>
      </w:pPr>
      <w:bookmarkStart w:id="143" w:name="_Toc433305628"/>
      <w:r w:rsidRPr="003503E5">
        <w:t>System Modifications</w:t>
      </w:r>
      <w:bookmarkEnd w:id="143"/>
    </w:p>
    <w:p w:rsidR="00C16AC1" w:rsidRDefault="00C16AC1" w:rsidP="00C16AC1">
      <w:pPr>
        <w:pStyle w:val="Subtitle"/>
        <w:ind w:left="425"/>
      </w:pPr>
      <w:r>
        <w:t>The system can be improved in the future on the following parts:</w:t>
      </w:r>
    </w:p>
    <w:p w:rsidR="00C16AC1" w:rsidRDefault="00C16AC1" w:rsidP="0060465E">
      <w:pPr>
        <w:pStyle w:val="ListParagraph"/>
        <w:numPr>
          <w:ilvl w:val="2"/>
          <w:numId w:val="6"/>
        </w:numPr>
        <w:ind w:left="1080"/>
      </w:pPr>
      <w:r w:rsidRPr="00B174AC">
        <w:rPr>
          <w:b/>
        </w:rPr>
        <w:t>User interface:</w:t>
      </w:r>
      <w:r>
        <w:t xml:space="preserve"> the user interface will be more </w:t>
      </w:r>
      <w:r w:rsidR="00B174AC">
        <w:t xml:space="preserve">user friendly with </w:t>
      </w:r>
      <w:r w:rsidR="00D0506C">
        <w:t>better options</w:t>
      </w:r>
      <w:r>
        <w:t xml:space="preserve"> in the future</w:t>
      </w:r>
      <w:r w:rsidR="009C3CF7">
        <w:t>.</w:t>
      </w:r>
    </w:p>
    <w:p w:rsidR="00C16AC1" w:rsidRDefault="00C16AC1" w:rsidP="0060465E">
      <w:pPr>
        <w:pStyle w:val="ListParagraph"/>
        <w:numPr>
          <w:ilvl w:val="2"/>
          <w:numId w:val="6"/>
        </w:numPr>
        <w:ind w:left="1080"/>
      </w:pPr>
      <w:r w:rsidRPr="00D0506C">
        <w:rPr>
          <w:b/>
        </w:rPr>
        <w:t>Functions for representing data:</w:t>
      </w:r>
      <w:r>
        <w:t xml:space="preserve"> More functions representing the data using different types of charts can be added</w:t>
      </w:r>
      <w:r w:rsidR="009C3CF7">
        <w:t>.</w:t>
      </w:r>
    </w:p>
    <w:p w:rsidR="003503E5" w:rsidRPr="003503E5" w:rsidRDefault="00C16AC1" w:rsidP="0060465E">
      <w:pPr>
        <w:pStyle w:val="ListParagraph"/>
        <w:numPr>
          <w:ilvl w:val="2"/>
          <w:numId w:val="6"/>
        </w:numPr>
        <w:ind w:left="1080"/>
      </w:pPr>
      <w:r w:rsidRPr="00D0506C">
        <w:rPr>
          <w:b/>
        </w:rPr>
        <w:t>Error handling:</w:t>
      </w:r>
      <w:r>
        <w:t xml:space="preserve"> More smart error handling functions can be added</w:t>
      </w:r>
      <w:r w:rsidR="009C3CF7">
        <w:t>.</w:t>
      </w:r>
    </w:p>
    <w:p w:rsidR="003503E5" w:rsidRDefault="003503E5" w:rsidP="00E20667">
      <w:pPr>
        <w:pStyle w:val="Heading2"/>
      </w:pPr>
      <w:bookmarkStart w:id="144" w:name="_Toc433305629"/>
      <w:r w:rsidRPr="003503E5">
        <w:lastRenderedPageBreak/>
        <w:t>Physical Environment</w:t>
      </w:r>
      <w:bookmarkEnd w:id="144"/>
    </w:p>
    <w:p w:rsidR="003503E5" w:rsidRPr="003503E5" w:rsidRDefault="00E96AD9" w:rsidP="00E96AD9">
      <w:pPr>
        <w:pStyle w:val="Subtitle"/>
        <w:ind w:left="425"/>
      </w:pPr>
      <w:r w:rsidRPr="00E96AD9">
        <w:t>There is no special requirement for the location where the computer will run th</w:t>
      </w:r>
      <w:r>
        <w:t>e software. The computer can run</w:t>
      </w:r>
      <w:r w:rsidRPr="00E96AD9">
        <w:t xml:space="preserve"> the software no matter it is inside a quiet room or outside in the street. The network environment can be either wireless or wired. In extremely high temperature or high frequency of vibration, the software can still endure it until the computer can't. The same condition applies in high magnetic fields.</w:t>
      </w:r>
    </w:p>
    <w:p w:rsidR="003503E5" w:rsidRDefault="003503E5" w:rsidP="00E20667">
      <w:pPr>
        <w:pStyle w:val="Heading2"/>
      </w:pPr>
      <w:bookmarkStart w:id="145" w:name="_Toc433305630"/>
      <w:r w:rsidRPr="003503E5">
        <w:t>Security Issues</w:t>
      </w:r>
      <w:bookmarkEnd w:id="145"/>
    </w:p>
    <w:p w:rsidR="003503E5" w:rsidRPr="003503E5" w:rsidRDefault="00CF0B37" w:rsidP="00CF0B37">
      <w:pPr>
        <w:pStyle w:val="Subtitle"/>
        <w:ind w:left="425"/>
      </w:pPr>
      <w:r w:rsidRPr="00CF0B37">
        <w:t xml:space="preserve">As the software stores data that are retrieved from the public servers using common methods, the data themselves are not for profit and not copyright protected. It is not necessary to implement security to the database regarding to confidentiality. The software is only a prototype so it is not prepared for the malicious users to tamper with the data intentionally. However it can </w:t>
      </w:r>
      <w:r w:rsidR="0027275C">
        <w:t xml:space="preserve">be </w:t>
      </w:r>
      <w:r w:rsidRPr="00CF0B37">
        <w:t>a target software for penetration tests. No physical security issue arises for this software.</w:t>
      </w:r>
    </w:p>
    <w:p w:rsidR="0054392D" w:rsidRDefault="003503E5" w:rsidP="00E20667">
      <w:pPr>
        <w:pStyle w:val="Heading2"/>
      </w:pPr>
      <w:bookmarkStart w:id="146" w:name="_Toc433305631"/>
      <w:r w:rsidRPr="003503E5">
        <w:t>Resource Issues</w:t>
      </w:r>
      <w:bookmarkEnd w:id="146"/>
    </w:p>
    <w:p w:rsidR="00A76EB5" w:rsidRDefault="00D0506C" w:rsidP="00CF0B37">
      <w:pPr>
        <w:pStyle w:val="Subtitle"/>
        <w:ind w:left="425"/>
        <w:rPr>
          <w:rFonts w:ascii="Arial" w:hAnsi="Arial" w:cstheme="majorBidi"/>
          <w:b/>
          <w:bCs/>
          <w:sz w:val="28"/>
          <w:szCs w:val="32"/>
        </w:rPr>
      </w:pPr>
      <w:r>
        <w:t>The database will be backed up</w:t>
      </w:r>
      <w:r w:rsidR="00CF0B37" w:rsidRPr="00CF0B37">
        <w:t xml:space="preserve"> every two days during the probing stage. The programmer will be responsible for the backup, installation and system maintenance. </w:t>
      </w:r>
      <w:ins w:id="147" w:author="Abdul Sami" w:date="2015-09-04T05:50:00Z">
        <w:r w:rsidR="005306FD">
          <w:t>Once probing the servers is accomplished the data can then be manually accessed by using select queries in the database</w:t>
        </w:r>
      </w:ins>
      <w:ins w:id="148" w:author="Manful Lei" w:date="2015-09-04T07:54:00Z">
        <w:r w:rsidR="009E0E00">
          <w:t>.</w:t>
        </w:r>
      </w:ins>
      <w:r w:rsidR="00A76EB5">
        <w:br w:type="page"/>
      </w:r>
    </w:p>
    <w:p w:rsidR="0054392D" w:rsidRDefault="00670DBE" w:rsidP="006475D8">
      <w:pPr>
        <w:pStyle w:val="Heading1"/>
      </w:pPr>
      <w:bookmarkStart w:id="149" w:name="_Toc433305632"/>
      <w:r>
        <w:lastRenderedPageBreak/>
        <w:t>Diagrams</w:t>
      </w:r>
      <w:bookmarkEnd w:id="149"/>
    </w:p>
    <w:p w:rsidR="0054392D" w:rsidRPr="0054392D" w:rsidRDefault="0054392D" w:rsidP="00602264">
      <w:pPr>
        <w:pStyle w:val="ListParagraph"/>
        <w:keepNext/>
        <w:keepLines/>
        <w:numPr>
          <w:ilvl w:val="0"/>
          <w:numId w:val="1"/>
        </w:numPr>
        <w:spacing w:before="260" w:after="260" w:line="415" w:lineRule="auto"/>
        <w:contextualSpacing w:val="0"/>
        <w:jc w:val="left"/>
        <w:outlineLvl w:val="1"/>
        <w:rPr>
          <w:rFonts w:ascii="Arial" w:hAnsi="Arial" w:cstheme="majorBidi"/>
          <w:b/>
          <w:bCs/>
          <w:i/>
          <w:vanish/>
          <w:szCs w:val="32"/>
        </w:rPr>
      </w:pPr>
      <w:bookmarkStart w:id="150" w:name="_Toc388219205"/>
      <w:bookmarkStart w:id="151" w:name="_Toc388219267"/>
      <w:bookmarkStart w:id="152" w:name="_Toc389092825"/>
      <w:bookmarkStart w:id="153" w:name="_Toc389092992"/>
      <w:bookmarkStart w:id="154" w:name="_Toc389147733"/>
      <w:bookmarkStart w:id="155" w:name="_Toc389219368"/>
      <w:bookmarkStart w:id="156" w:name="_Toc427183512"/>
      <w:bookmarkStart w:id="157" w:name="_Toc428095325"/>
      <w:bookmarkStart w:id="158" w:name="_Toc433305633"/>
      <w:bookmarkEnd w:id="150"/>
      <w:bookmarkEnd w:id="151"/>
      <w:bookmarkEnd w:id="152"/>
      <w:bookmarkEnd w:id="153"/>
      <w:bookmarkEnd w:id="154"/>
      <w:bookmarkEnd w:id="155"/>
      <w:bookmarkEnd w:id="156"/>
      <w:bookmarkEnd w:id="157"/>
      <w:bookmarkEnd w:id="158"/>
    </w:p>
    <w:p w:rsidR="0054392D" w:rsidRDefault="00670DBE" w:rsidP="00E20667">
      <w:pPr>
        <w:pStyle w:val="Heading2"/>
      </w:pPr>
      <w:bookmarkStart w:id="159" w:name="_Toc433305634"/>
      <w:r>
        <w:t>Use Case model</w:t>
      </w:r>
      <w:bookmarkEnd w:id="159"/>
    </w:p>
    <w:p w:rsidR="0091560A" w:rsidRDefault="00670DBE" w:rsidP="00775EE0">
      <w:pPr>
        <w:ind w:left="454" w:firstLine="420"/>
        <w:rPr>
          <w:rFonts w:cs="Times New Roman"/>
          <w:bCs/>
          <w:szCs w:val="32"/>
        </w:rPr>
      </w:pPr>
      <w:r>
        <w:rPr>
          <w:rFonts w:cs="Times New Roman"/>
          <w:bCs/>
          <w:szCs w:val="32"/>
        </w:rPr>
        <w:t>Use case diagram represents the relationships among the system and the actors.</w:t>
      </w:r>
      <w:r w:rsidR="00A75C68">
        <w:rPr>
          <w:rFonts w:cs="Times New Roman"/>
          <w:bCs/>
          <w:szCs w:val="32"/>
        </w:rPr>
        <w:t xml:space="preserve"> The asterisk represents “many” </w:t>
      </w:r>
      <w:r w:rsidR="00A75C68" w:rsidRPr="00775EE0">
        <w:t>relationship</w:t>
      </w:r>
      <w:r w:rsidR="00A75C68">
        <w:rPr>
          <w:rFonts w:cs="Times New Roman"/>
          <w:bCs/>
          <w:szCs w:val="32"/>
        </w:rPr>
        <w:t xml:space="preserve"> in the association. It roughly represents the possible interactions among the external factors and the internal system functions. “&lt;&lt;Include&gt;&gt;” means the database is included in that function. “&lt;&lt;Use&gt;&gt;” means the database is used for storing data.</w:t>
      </w:r>
      <w:r w:rsidR="00775EE0">
        <w:rPr>
          <w:rFonts w:cs="Times New Roman"/>
          <w:bCs/>
          <w:szCs w:val="32"/>
        </w:rPr>
        <w:t xml:space="preserve"> The following is the use case diagram:</w:t>
      </w:r>
    </w:p>
    <w:p w:rsidR="00A75C68" w:rsidRDefault="008A1469" w:rsidP="008A1469">
      <w:pPr>
        <w:ind w:left="0"/>
        <w:jc w:val="left"/>
      </w:pPr>
      <w:r>
        <w:rPr>
          <w:noProof/>
          <w:lang w:eastAsia="en-US"/>
        </w:rPr>
        <w:drawing>
          <wp:inline distT="0" distB="0" distL="0" distR="0" wp14:anchorId="04D3D989" wp14:editId="08C7074E">
            <wp:extent cx="6645910" cy="43707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4370705"/>
                    </a:xfrm>
                    <a:prstGeom prst="rect">
                      <a:avLst/>
                    </a:prstGeom>
                  </pic:spPr>
                </pic:pic>
              </a:graphicData>
            </a:graphic>
          </wp:inline>
        </w:drawing>
      </w:r>
    </w:p>
    <w:p w:rsidR="00A75C68" w:rsidRDefault="00A75C68" w:rsidP="00D0506C">
      <w:pPr>
        <w:pStyle w:val="Caption"/>
        <w:jc w:val="center"/>
      </w:pPr>
      <w:bookmarkStart w:id="160" w:name="_Toc433305576"/>
      <w:r>
        <w:t xml:space="preserve">Figure </w:t>
      </w:r>
      <w:fldSimple w:instr=" SEQ Figure \* ARABIC ">
        <w:r w:rsidR="00065272">
          <w:rPr>
            <w:noProof/>
          </w:rPr>
          <w:t>2</w:t>
        </w:r>
      </w:fldSimple>
      <w:r>
        <w:t xml:space="preserve"> - Use case diagram</w:t>
      </w:r>
      <w:bookmarkEnd w:id="160"/>
    </w:p>
    <w:p w:rsidR="00D0506C" w:rsidRDefault="00D0506C" w:rsidP="00D0506C">
      <w:pPr>
        <w:rPr>
          <w:lang w:eastAsia="en-US"/>
        </w:rPr>
      </w:pPr>
    </w:p>
    <w:p w:rsidR="00D0506C" w:rsidRDefault="00D0506C" w:rsidP="00D0506C">
      <w:pPr>
        <w:rPr>
          <w:lang w:eastAsia="en-US"/>
        </w:rPr>
      </w:pPr>
    </w:p>
    <w:p w:rsidR="00D0506C" w:rsidRPr="00D0506C" w:rsidRDefault="00D0506C" w:rsidP="00D0506C">
      <w:pPr>
        <w:rPr>
          <w:lang w:eastAsia="en-US"/>
        </w:rPr>
      </w:pPr>
    </w:p>
    <w:p w:rsidR="0054392D" w:rsidRDefault="00670DBE" w:rsidP="00E20667">
      <w:pPr>
        <w:pStyle w:val="Heading2"/>
      </w:pPr>
      <w:bookmarkStart w:id="161" w:name="_Toc433305635"/>
      <w:r>
        <w:lastRenderedPageBreak/>
        <w:t>Context Diagram</w:t>
      </w:r>
      <w:bookmarkEnd w:id="161"/>
    </w:p>
    <w:p w:rsidR="00670DBE" w:rsidRDefault="00670DBE" w:rsidP="0091560A">
      <w:pPr>
        <w:ind w:left="454" w:firstLine="420"/>
      </w:pPr>
      <w:r>
        <w:t>Similar to use case diagram but is drawn in</w:t>
      </w:r>
      <w:r w:rsidR="006E3A77">
        <w:t xml:space="preserve"> a</w:t>
      </w:r>
      <w:r>
        <w:t xml:space="preserve"> different way.</w:t>
      </w:r>
      <w:r w:rsidR="00CF0B37">
        <w:t xml:space="preserve"> It represents the dataflow between the whole system and the other sources and sinks.</w:t>
      </w:r>
      <w:r w:rsidR="00E251A1">
        <w:t xml:space="preserve"> No data store is there. The context diagram is like following:</w:t>
      </w:r>
    </w:p>
    <w:p w:rsidR="00D0506C" w:rsidRDefault="00D0506C" w:rsidP="0091560A">
      <w:pPr>
        <w:ind w:left="454" w:firstLine="420"/>
      </w:pPr>
    </w:p>
    <w:p w:rsidR="00775EE0" w:rsidRDefault="00E251A1" w:rsidP="00D0506C">
      <w:pPr>
        <w:ind w:left="1440" w:firstLine="420"/>
        <w:jc w:val="left"/>
      </w:pPr>
      <w:r>
        <w:object w:dxaOrig="9096" w:dyaOrig="5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1pt;height:217.1pt" o:ole="">
            <v:imagedata r:id="rId14" o:title=""/>
          </v:shape>
          <o:OLEObject Type="Embed" ProgID="Visio.Drawing.15" ShapeID="_x0000_i1025" DrawAspect="Content" ObjectID="_1507047468" r:id="rId15"/>
        </w:object>
      </w:r>
    </w:p>
    <w:p w:rsidR="00D0506C" w:rsidRDefault="00D0506C" w:rsidP="00E251A1">
      <w:pPr>
        <w:ind w:left="1440" w:firstLine="420"/>
      </w:pPr>
    </w:p>
    <w:p w:rsidR="00E251A1" w:rsidRDefault="00E251A1" w:rsidP="00D0506C">
      <w:pPr>
        <w:pStyle w:val="Caption"/>
        <w:jc w:val="center"/>
      </w:pPr>
      <w:bookmarkStart w:id="162" w:name="_Toc433305577"/>
      <w:r>
        <w:t xml:space="preserve">Figure </w:t>
      </w:r>
      <w:fldSimple w:instr=" SEQ Figure \* ARABIC ">
        <w:r w:rsidR="00065272">
          <w:rPr>
            <w:noProof/>
          </w:rPr>
          <w:t>3</w:t>
        </w:r>
      </w:fldSimple>
      <w:r>
        <w:t xml:space="preserve"> - Context diagram</w:t>
      </w:r>
      <w:bookmarkEnd w:id="162"/>
    </w:p>
    <w:p w:rsidR="008A1469" w:rsidRPr="008A1469" w:rsidRDefault="008A1469" w:rsidP="008A1469">
      <w:pPr>
        <w:rPr>
          <w:lang w:eastAsia="en-US"/>
        </w:rPr>
      </w:pPr>
    </w:p>
    <w:p w:rsidR="00670DBE" w:rsidRDefault="00670DBE" w:rsidP="00E20667">
      <w:pPr>
        <w:pStyle w:val="Heading2"/>
      </w:pPr>
      <w:bookmarkStart w:id="163" w:name="_Toc433305636"/>
      <w:r>
        <w:t>Level-0 Data Flow Diagram</w:t>
      </w:r>
      <w:r w:rsidR="00122B4F">
        <w:t xml:space="preserve"> (DFD)</w:t>
      </w:r>
      <w:bookmarkEnd w:id="163"/>
    </w:p>
    <w:p w:rsidR="006E3A77" w:rsidRDefault="00670DBE" w:rsidP="0091560A">
      <w:pPr>
        <w:ind w:left="454" w:firstLine="420"/>
      </w:pPr>
      <w:r>
        <w:t>Level-0 DFD decomposes the system in context diagram to be different functions of the system.</w:t>
      </w:r>
      <w:r w:rsidR="00E251A1">
        <w:t xml:space="preserve"> No new source or sink will be there.</w:t>
      </w:r>
      <w:r w:rsidR="005D3AC0">
        <w:t xml:space="preserve"> Data stores will be added. </w:t>
      </w:r>
      <w:r w:rsidR="00122B4F">
        <w:t>Data among sources/sinks and the data store must go through the processes. The Level-0 DFD is like following:</w:t>
      </w:r>
    </w:p>
    <w:p w:rsidR="00D0506C" w:rsidRDefault="00D0506C" w:rsidP="0091560A">
      <w:pPr>
        <w:ind w:left="454" w:firstLine="420"/>
      </w:pPr>
    </w:p>
    <w:p w:rsidR="00122B4F" w:rsidRDefault="0029091F" w:rsidP="0029091F">
      <w:pPr>
        <w:ind w:left="-432" w:firstLine="420"/>
      </w:pPr>
      <w:r>
        <w:rPr>
          <w:noProof/>
          <w:lang w:eastAsia="en-US"/>
        </w:rPr>
        <w:lastRenderedPageBreak/>
        <w:drawing>
          <wp:inline distT="0" distB="0" distL="0" distR="0" wp14:anchorId="47316397" wp14:editId="3550A147">
            <wp:extent cx="6645910" cy="46450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4645025"/>
                    </a:xfrm>
                    <a:prstGeom prst="rect">
                      <a:avLst/>
                    </a:prstGeom>
                  </pic:spPr>
                </pic:pic>
              </a:graphicData>
            </a:graphic>
          </wp:inline>
        </w:drawing>
      </w:r>
    </w:p>
    <w:p w:rsidR="00122B4F" w:rsidRDefault="00122B4F" w:rsidP="00D0506C">
      <w:pPr>
        <w:pStyle w:val="Caption"/>
        <w:jc w:val="center"/>
      </w:pPr>
      <w:bookmarkStart w:id="164" w:name="_Toc433305578"/>
      <w:r>
        <w:t xml:space="preserve">Figure </w:t>
      </w:r>
      <w:fldSimple w:instr=" SEQ Figure \* ARABIC ">
        <w:r w:rsidR="00065272">
          <w:rPr>
            <w:noProof/>
          </w:rPr>
          <w:t>4</w:t>
        </w:r>
      </w:fldSimple>
      <w:r>
        <w:t xml:space="preserve"> - Level-0 data flow diagram</w:t>
      </w:r>
      <w:bookmarkEnd w:id="164"/>
    </w:p>
    <w:p w:rsidR="00D0506C" w:rsidRDefault="00D0506C" w:rsidP="00D0506C">
      <w:pPr>
        <w:rPr>
          <w:lang w:eastAsia="en-US"/>
        </w:rPr>
      </w:pPr>
    </w:p>
    <w:p w:rsidR="00D0506C" w:rsidRDefault="00D0506C" w:rsidP="00D0506C">
      <w:pPr>
        <w:rPr>
          <w:lang w:eastAsia="en-US"/>
        </w:rPr>
      </w:pPr>
    </w:p>
    <w:p w:rsidR="00D0506C" w:rsidRDefault="00D0506C" w:rsidP="00D0506C">
      <w:pPr>
        <w:rPr>
          <w:lang w:eastAsia="en-US"/>
        </w:rPr>
      </w:pPr>
    </w:p>
    <w:p w:rsidR="00D0506C" w:rsidRDefault="00D0506C" w:rsidP="00D0506C">
      <w:pPr>
        <w:rPr>
          <w:lang w:eastAsia="en-US"/>
        </w:rPr>
      </w:pPr>
    </w:p>
    <w:p w:rsidR="00D0506C" w:rsidRPr="00D0506C" w:rsidRDefault="00D0506C" w:rsidP="00D0506C">
      <w:pPr>
        <w:rPr>
          <w:lang w:eastAsia="en-US"/>
        </w:rPr>
      </w:pPr>
    </w:p>
    <w:p w:rsidR="006E3A77" w:rsidRDefault="00B1051A" w:rsidP="00E20667">
      <w:pPr>
        <w:pStyle w:val="Heading2"/>
      </w:pPr>
      <w:bookmarkStart w:id="165" w:name="_Toc433305637"/>
      <w:r>
        <w:t xml:space="preserve">Conceptual </w:t>
      </w:r>
      <w:r w:rsidR="006E3A77">
        <w:t>Entity-Relationship Diagram</w:t>
      </w:r>
      <w:r>
        <w:t xml:space="preserve"> (ERD)</w:t>
      </w:r>
      <w:bookmarkEnd w:id="165"/>
    </w:p>
    <w:p w:rsidR="006E3A77" w:rsidRDefault="006E3A77" w:rsidP="0091560A">
      <w:pPr>
        <w:ind w:left="454" w:firstLine="420"/>
      </w:pPr>
      <w:r>
        <w:t>E-R diagram represents the relationships of different kinds of data in database.</w:t>
      </w:r>
      <w:r w:rsidR="00B1051A">
        <w:t xml:space="preserve"> The following is the conceptual E-R diagram</w:t>
      </w:r>
      <w:r w:rsidR="00170E17">
        <w:t xml:space="preserve"> which has been normalized in the first degree with multiple values for one record removed and is in the second degree too because no table has composite primary key:</w:t>
      </w:r>
    </w:p>
    <w:p w:rsidR="00D0506C" w:rsidRDefault="00D0506C" w:rsidP="0091560A">
      <w:pPr>
        <w:ind w:left="454" w:firstLine="420"/>
      </w:pPr>
    </w:p>
    <w:p w:rsidR="00170E17" w:rsidRDefault="00965B00" w:rsidP="00965B00">
      <w:pPr>
        <w:ind w:left="-288" w:firstLine="420"/>
        <w:jc w:val="left"/>
      </w:pPr>
      <w:r>
        <w:object w:dxaOrig="15636" w:dyaOrig="10236">
          <v:shape id="_x0000_i1026" type="#_x0000_t75" style="width:511.1pt;height:343.65pt" o:ole="">
            <v:imagedata r:id="rId17" o:title=""/>
          </v:shape>
          <o:OLEObject Type="Embed" ProgID="Visio.Drawing.15" ShapeID="_x0000_i1026" DrawAspect="Content" ObjectID="_1507047469" r:id="rId18"/>
        </w:object>
      </w:r>
    </w:p>
    <w:p w:rsidR="00122B4F" w:rsidRDefault="00170E17" w:rsidP="00D0506C">
      <w:pPr>
        <w:pStyle w:val="Caption"/>
        <w:jc w:val="center"/>
      </w:pPr>
      <w:bookmarkStart w:id="166" w:name="_Toc433305579"/>
      <w:r>
        <w:t xml:space="preserve">Figure </w:t>
      </w:r>
      <w:fldSimple w:instr=" SEQ Figure \* ARABIC ">
        <w:r w:rsidR="00065272">
          <w:rPr>
            <w:noProof/>
          </w:rPr>
          <w:t>5</w:t>
        </w:r>
      </w:fldSimple>
      <w:r>
        <w:t xml:space="preserve"> - Conceptual E-R diagram</w:t>
      </w:r>
      <w:bookmarkEnd w:id="166"/>
    </w:p>
    <w:p w:rsidR="00AE45A3" w:rsidRDefault="00AE45A3" w:rsidP="00AE45A3">
      <w:pPr>
        <w:rPr>
          <w:lang w:eastAsia="en-US"/>
        </w:rPr>
      </w:pPr>
    </w:p>
    <w:p w:rsidR="00D0506C" w:rsidRDefault="00D0506C" w:rsidP="00AE45A3">
      <w:pPr>
        <w:rPr>
          <w:lang w:eastAsia="en-US"/>
        </w:rPr>
      </w:pPr>
    </w:p>
    <w:p w:rsidR="00D0506C" w:rsidRDefault="00D0506C" w:rsidP="00AE45A3">
      <w:pPr>
        <w:rPr>
          <w:lang w:eastAsia="en-US"/>
        </w:rPr>
      </w:pPr>
    </w:p>
    <w:p w:rsidR="00D0506C" w:rsidRPr="00AE45A3" w:rsidRDefault="00D0506C" w:rsidP="00AE45A3">
      <w:pPr>
        <w:rPr>
          <w:lang w:eastAsia="en-US"/>
        </w:rPr>
      </w:pPr>
    </w:p>
    <w:p w:rsidR="006E3A77" w:rsidRDefault="006E3A77" w:rsidP="00E20667">
      <w:pPr>
        <w:pStyle w:val="Heading2"/>
      </w:pPr>
      <w:bookmarkStart w:id="167" w:name="_Toc433305638"/>
      <w:r>
        <w:t>Network Topology Diagram</w:t>
      </w:r>
      <w:bookmarkEnd w:id="167"/>
    </w:p>
    <w:p w:rsidR="00D018DE" w:rsidRDefault="006E3A77" w:rsidP="00721D25">
      <w:pPr>
        <w:ind w:left="454" w:firstLine="420"/>
      </w:pPr>
      <w:r>
        <w:t>Network topology represents the physical locations of the servers and the system.</w:t>
      </w:r>
      <w:r w:rsidR="00092A41">
        <w:t xml:space="preserve"> It also shows how the IPv6 transition technologies are used in the Internet. </w:t>
      </w:r>
      <w:r w:rsidR="008A3194" w:rsidRPr="008A3194">
        <w:t xml:space="preserve">In the scenario of using tunnel broker to set up a native IPv6 address, the local endpoint of the tunnel is local machine with IPv4 address and remote endpoint is the tunnel broker's server that routes the packets using IPv6 addresses in the IPv6 </w:t>
      </w:r>
      <w:r w:rsidR="008A3194" w:rsidRPr="008A3194">
        <w:lastRenderedPageBreak/>
        <w:t xml:space="preserve">network to the IPv6 available server. Packets from the server will be routed via the broker's server and get to local machine via the tunnel. Local machine must have public IPv4 address to set up the native IPv6 address. If local machine uses private addresses using Network Address Translation (NAT) </w:t>
      </w:r>
      <w:proofErr w:type="spellStart"/>
      <w:r w:rsidR="008A3194" w:rsidRPr="008A3194">
        <w:t>Teredo</w:t>
      </w:r>
      <w:proofErr w:type="spellEnd"/>
      <w:r w:rsidR="008A3194" w:rsidRPr="008A3194">
        <w:t xml:space="preserve"> must be used. In our development environment the machine will use public IPv4 address so the first option is to set up </w:t>
      </w:r>
      <w:del w:id="168" w:author="Abdul Sami" w:date="2015-09-04T23:55:00Z">
        <w:r w:rsidR="008A3194" w:rsidRPr="008A3194" w:rsidDel="00FB7BBA">
          <w:delText xml:space="preserve">the </w:delText>
        </w:r>
        <w:r w:rsidR="008A3194" w:rsidRPr="00B42B3A" w:rsidDel="00FB7BBA">
          <w:rPr>
            <w:color w:val="FF0000"/>
            <w:rPrChange w:id="169" w:author="Abdul Sami" w:date="2015-09-04T05:36:00Z">
              <w:rPr/>
            </w:rPrChange>
          </w:rPr>
          <w:delText>IPv6 native</w:delText>
        </w:r>
        <w:r w:rsidR="008A3194" w:rsidRPr="008A3194" w:rsidDel="00FB7BBA">
          <w:delText xml:space="preserve"> address</w:delText>
        </w:r>
      </w:del>
      <w:ins w:id="170" w:author="Abdul Sami" w:date="2015-09-04T23:55:00Z">
        <w:r w:rsidR="00FB7BBA">
          <w:t>a tunnel broker which will allow the use of IPv6 native address</w:t>
        </w:r>
      </w:ins>
      <w:r w:rsidR="008A3194" w:rsidRPr="008A3194">
        <w:t xml:space="preserve">. The advantage of using </w:t>
      </w:r>
      <w:r w:rsidR="008A3194" w:rsidRPr="00FB7BBA">
        <w:rPr>
          <w:color w:val="000000" w:themeColor="text1"/>
          <w:rPrChange w:id="171" w:author="Abdul Sami" w:date="2015-09-04T23:55:00Z">
            <w:rPr/>
          </w:rPrChange>
        </w:rPr>
        <w:t xml:space="preserve">IPv6 native address </w:t>
      </w:r>
      <w:r w:rsidR="008A3194" w:rsidRPr="008A3194">
        <w:t xml:space="preserve">is ensuring that the reply from remote server can be routed to our local machine avoiding the situation where the reply can't come back leading to the </w:t>
      </w:r>
      <w:del w:id="172" w:author="Abdul Sami" w:date="2015-09-04T23:53:00Z">
        <w:r w:rsidR="008A3194" w:rsidRPr="008A3194" w:rsidDel="00FB7BBA">
          <w:delText>judgement</w:delText>
        </w:r>
      </w:del>
      <w:ins w:id="173" w:author="Abdul Sami" w:date="2015-09-04T23:53:00Z">
        <w:r w:rsidR="00FB7BBA" w:rsidRPr="008A3194">
          <w:t>judgment</w:t>
        </w:r>
      </w:ins>
      <w:r w:rsidR="008A3194" w:rsidRPr="008A3194">
        <w:t xml:space="preserve"> that it is not reachable using IPv6.</w:t>
      </w:r>
      <w:r w:rsidR="008A3194">
        <w:t xml:space="preserve"> The following is the topology:</w:t>
      </w:r>
    </w:p>
    <w:p w:rsidR="000376F5" w:rsidRDefault="000376F5" w:rsidP="00D0506C">
      <w:pPr>
        <w:pStyle w:val="Caption"/>
      </w:pPr>
      <w:r>
        <w:object w:dxaOrig="19069" w:dyaOrig="11113">
          <v:shape id="_x0000_i1027" type="#_x0000_t75" style="width:482.2pt;height:280.9pt" o:ole="">
            <v:imagedata r:id="rId19" o:title=""/>
          </v:shape>
          <o:OLEObject Type="Embed" ProgID="Visio.Drawing.15" ShapeID="_x0000_i1027" DrawAspect="Content" ObjectID="_1507047470" r:id="rId20"/>
        </w:object>
      </w:r>
    </w:p>
    <w:p w:rsidR="008A3194" w:rsidRDefault="000376F5" w:rsidP="00D0506C">
      <w:pPr>
        <w:pStyle w:val="Caption"/>
        <w:jc w:val="center"/>
      </w:pPr>
      <w:bookmarkStart w:id="174" w:name="_Toc433305580"/>
      <w:r>
        <w:t xml:space="preserve">Figure </w:t>
      </w:r>
      <w:fldSimple w:instr=" SEQ Figure \* ARABIC ">
        <w:r w:rsidR="00065272">
          <w:rPr>
            <w:noProof/>
          </w:rPr>
          <w:t>6</w:t>
        </w:r>
      </w:fldSimple>
      <w:r>
        <w:t xml:space="preserve"> </w:t>
      </w:r>
      <w:r w:rsidRPr="00FA7FF5">
        <w:t>- Native IPv6 address</w:t>
      </w:r>
      <w:bookmarkEnd w:id="174"/>
    </w:p>
    <w:p w:rsidR="008A3194" w:rsidRDefault="008A3194" w:rsidP="00721D25">
      <w:pPr>
        <w:ind w:left="454" w:firstLine="420"/>
      </w:pPr>
    </w:p>
    <w:p w:rsidR="006E3A77" w:rsidRDefault="008A3194" w:rsidP="00721D25">
      <w:pPr>
        <w:ind w:left="454" w:firstLine="420"/>
      </w:pPr>
      <w:r>
        <w:t xml:space="preserve">In case the tunnel broker’s server is not reachable, the fallback method is to use 6to4. </w:t>
      </w:r>
      <w:r w:rsidR="00092A41" w:rsidRPr="00092A41">
        <w:t xml:space="preserve">In the topology, the testing machine has a 6to4 translated IPv6 address. If the server also uses a translated IPv6 address, the packets will go through the IPv4 Internet and arrive at each end points using derived IPv4 addresses. If the server uses a native IPv6 address, the packets will go through a 6to4 relay router </w:t>
      </w:r>
      <w:r w:rsidR="00092A41" w:rsidRPr="00092A41">
        <w:lastRenderedPageBreak/>
        <w:t xml:space="preserve">which uses an </w:t>
      </w:r>
      <w:r w:rsidR="00721D25">
        <w:t xml:space="preserve">IPv6 </w:t>
      </w:r>
      <w:proofErr w:type="spellStart"/>
      <w:r w:rsidR="00092A41" w:rsidRPr="00092A41">
        <w:t>anycast</w:t>
      </w:r>
      <w:proofErr w:type="spellEnd"/>
      <w:r w:rsidR="00092A41" w:rsidRPr="00092A41">
        <w:t xml:space="preserve"> address 2002:c058:6301:</w:t>
      </w:r>
      <w:proofErr w:type="gramStart"/>
      <w:r w:rsidR="00092A41" w:rsidRPr="00092A41">
        <w:t>:c058:6301</w:t>
      </w:r>
      <w:proofErr w:type="gramEnd"/>
      <w:r w:rsidR="00092A41" w:rsidRPr="00092A41">
        <w:t xml:space="preserve"> whose route is advertised by the </w:t>
      </w:r>
      <w:r w:rsidR="00721D25">
        <w:t>Internet Service Provider (</w:t>
      </w:r>
      <w:r w:rsidR="00092A41" w:rsidRPr="00092A41">
        <w:t>ISP</w:t>
      </w:r>
      <w:r w:rsidR="00721D25">
        <w:t>)</w:t>
      </w:r>
      <w:r w:rsidR="00092A41" w:rsidRPr="00092A41">
        <w:t xml:space="preserve">. (6to4, n. d.). </w:t>
      </w:r>
      <w:r>
        <w:t xml:space="preserve">The 6to4 technology uses the nearest relay router so it is not reliable to measure the performance of the servers. </w:t>
      </w:r>
      <w:r w:rsidR="00092A41">
        <w:t>The following is the network topology:</w:t>
      </w:r>
    </w:p>
    <w:p w:rsidR="00092A41" w:rsidRDefault="008A3194" w:rsidP="006E3A77">
      <w:r>
        <w:object w:dxaOrig="15769" w:dyaOrig="10248">
          <v:shape id="_x0000_i1028" type="#_x0000_t75" style="width:478.35pt;height:310.9pt" o:ole="">
            <v:imagedata r:id="rId21" o:title=""/>
          </v:shape>
          <o:OLEObject Type="Embed" ProgID="Visio.Drawing.15" ShapeID="_x0000_i1028" DrawAspect="Content" ObjectID="_1507047471" r:id="rId22"/>
        </w:object>
      </w:r>
    </w:p>
    <w:p w:rsidR="00721D25" w:rsidRPr="006E3A77" w:rsidRDefault="00721D25" w:rsidP="00D0506C">
      <w:pPr>
        <w:pStyle w:val="Caption"/>
        <w:jc w:val="center"/>
      </w:pPr>
      <w:bookmarkStart w:id="175" w:name="_Toc433305581"/>
      <w:r>
        <w:t xml:space="preserve">Figure </w:t>
      </w:r>
      <w:fldSimple w:instr=" SEQ Figure \* ARABIC ">
        <w:r w:rsidR="00065272">
          <w:rPr>
            <w:noProof/>
          </w:rPr>
          <w:t>7</w:t>
        </w:r>
      </w:fldSimple>
      <w:r>
        <w:t xml:space="preserve"> </w:t>
      </w:r>
      <w:r w:rsidR="008A3194">
        <w:t>–</w:t>
      </w:r>
      <w:r>
        <w:t xml:space="preserve"> </w:t>
      </w:r>
      <w:r w:rsidR="008A3194">
        <w:t xml:space="preserve">6to4 </w:t>
      </w:r>
      <w:r>
        <w:t>Network topology</w:t>
      </w:r>
      <w:bookmarkEnd w:id="175"/>
    </w:p>
    <w:p w:rsidR="007E7761" w:rsidRDefault="007E7761" w:rsidP="0091560A">
      <w:pPr>
        <w:ind w:left="454" w:firstLine="420"/>
        <w:rPr>
          <w:rFonts w:ascii="Arial" w:hAnsi="Arial" w:cstheme="majorBidi"/>
          <w:b/>
          <w:bCs/>
          <w:sz w:val="28"/>
          <w:szCs w:val="32"/>
        </w:rPr>
      </w:pPr>
      <w:r>
        <w:br w:type="page"/>
      </w:r>
    </w:p>
    <w:p w:rsidR="00900691" w:rsidRDefault="00900691" w:rsidP="006475D8">
      <w:pPr>
        <w:pStyle w:val="Heading1"/>
      </w:pPr>
      <w:bookmarkStart w:id="176" w:name="_Toc433305639"/>
      <w:r w:rsidRPr="00900691">
        <w:lastRenderedPageBreak/>
        <w:t>Conclusions</w:t>
      </w:r>
      <w:bookmarkEnd w:id="176"/>
      <w:r w:rsidR="00B049BA">
        <w:fldChar w:fldCharType="begin"/>
      </w:r>
      <w:r w:rsidR="00B049BA">
        <w:instrText xml:space="preserve"> XE "</w:instrText>
      </w:r>
      <w:r w:rsidR="00B049BA" w:rsidRPr="007D6D89">
        <w:instrText>Conclusion</w:instrText>
      </w:r>
      <w:r w:rsidR="00B049BA">
        <w:instrText xml:space="preserve">" </w:instrText>
      </w:r>
      <w:r w:rsidR="00B049BA">
        <w:fldChar w:fldCharType="end"/>
      </w:r>
    </w:p>
    <w:p w:rsidR="00F27AC5" w:rsidRDefault="006E3A77" w:rsidP="00A2479C">
      <w:pPr>
        <w:ind w:left="0" w:firstLine="420"/>
      </w:pPr>
      <w:r w:rsidRPr="006E3A77">
        <w:t>This document is used to record the requirements. It discusse</w:t>
      </w:r>
      <w:r w:rsidR="00D0506C">
        <w:t>s</w:t>
      </w:r>
      <w:r w:rsidRPr="006E3A77">
        <w:t xml:space="preserve"> different areas i</w:t>
      </w:r>
      <w:r w:rsidR="000E3B01">
        <w:t>nvolved in requirement an</w:t>
      </w:r>
      <w:r w:rsidR="00D0506C">
        <w:t>alysis including methods we</w:t>
      </w:r>
      <w:r w:rsidR="000E3B01">
        <w:t xml:space="preserve"> use</w:t>
      </w:r>
      <w:r w:rsidR="00D0506C">
        <w:t>d</w:t>
      </w:r>
      <w:r w:rsidR="000E3B01">
        <w:t xml:space="preserve"> in developing the software, the outline of the solution, functional requirement, non-functional requirement and preliminary design diagrams. </w:t>
      </w:r>
      <w:r w:rsidR="007E4092">
        <w:t>The software will be able to provide a user interface that can probe a list of Internet servers, store the information of the servers and the measurement results, search the database for result and provide charts representing the requirements from the client. It will also provide the diagnosis function when there is</w:t>
      </w:r>
      <w:r w:rsidR="008D3A39">
        <w:t xml:space="preserve"> a</w:t>
      </w:r>
      <w:r w:rsidR="007E4092">
        <w:t xml:space="preserve"> server that can’t be reached using IPv6. The main constraint of the software is it can only be used on Microsoft Windows platform</w:t>
      </w:r>
      <w:r w:rsidR="008D3A39">
        <w:t>s</w:t>
      </w:r>
      <w:r w:rsidR="007E4092">
        <w:t>. The user is also required to input information by following the instructions. Preliminary design diagrams representing the data flow and the data structure in the database are also presented. From the network diagram, one can see the mechanism of the software.</w:t>
      </w:r>
    </w:p>
    <w:p w:rsidR="00670677" w:rsidRDefault="00670677" w:rsidP="00D077E3">
      <w:pPr>
        <w:rPr>
          <w:rFonts w:ascii="Arial" w:hAnsi="Arial" w:cstheme="majorBidi"/>
          <w:sz w:val="28"/>
          <w:szCs w:val="32"/>
        </w:rPr>
      </w:pPr>
      <w:r>
        <w:br w:type="page"/>
      </w:r>
    </w:p>
    <w:p w:rsidR="00AC1952" w:rsidRDefault="00900691" w:rsidP="006475D8">
      <w:pPr>
        <w:pStyle w:val="Heading1"/>
      </w:pPr>
      <w:bookmarkStart w:id="177" w:name="_Toc433305640"/>
      <w:r w:rsidRPr="00900691">
        <w:lastRenderedPageBreak/>
        <w:t>Appendices</w:t>
      </w:r>
      <w:bookmarkEnd w:id="177"/>
    </w:p>
    <w:p w:rsidR="006E3A77" w:rsidRDefault="006E3A77" w:rsidP="0060465E">
      <w:pPr>
        <w:pStyle w:val="ListParagraph"/>
        <w:numPr>
          <w:ilvl w:val="1"/>
          <w:numId w:val="5"/>
        </w:numPr>
        <w:outlineLvl w:val="1"/>
        <w:rPr>
          <w:rFonts w:ascii="Arial" w:hAnsi="Arial" w:cs="Arial"/>
          <w:b/>
          <w:i/>
        </w:rPr>
      </w:pPr>
      <w:bookmarkStart w:id="178" w:name="_Toc433305641"/>
      <w:r w:rsidRPr="006E3A77">
        <w:rPr>
          <w:rFonts w:ascii="Arial" w:hAnsi="Arial" w:cs="Arial"/>
          <w:b/>
          <w:i/>
        </w:rPr>
        <w:t>Deliverable Task Breakdown Statement</w:t>
      </w:r>
      <w:r w:rsidR="009F1143">
        <w:rPr>
          <w:rFonts w:ascii="Arial" w:hAnsi="Arial" w:cs="Arial"/>
          <w:b/>
          <w:i/>
        </w:rPr>
        <w:t>s</w:t>
      </w:r>
      <w:bookmarkEnd w:id="178"/>
    </w:p>
    <w:p w:rsidR="006E3A77" w:rsidRPr="00913E30" w:rsidDel="00913E30" w:rsidRDefault="006475D8" w:rsidP="0029091F">
      <w:pPr>
        <w:pStyle w:val="ListParagraph"/>
        <w:jc w:val="left"/>
        <w:outlineLvl w:val="1"/>
        <w:rPr>
          <w:del w:id="179" w:author="Manful Lei" w:date="2015-09-04T07:55:00Z"/>
        </w:rPr>
        <w:pPrChange w:id="180" w:author="Manful Lei" w:date="2015-09-04T07:54:00Z">
          <w:pPr>
            <w:pStyle w:val="ListParagraph"/>
          </w:pPr>
        </w:pPrChange>
      </w:pPr>
      <w:r>
        <w:rPr>
          <w:rFonts w:ascii="Arial" w:hAnsi="Arial" w:cs="Arial"/>
        </w:rPr>
        <w:pict>
          <v:shape id="_x0000_i1029" type="#_x0000_t75" style="width:442.35pt;height:612pt">
            <v:imagedata r:id="rId23" o:title="New Doc 3_1"/>
          </v:shape>
        </w:pict>
      </w:r>
    </w:p>
    <w:p w:rsidR="006E3A77" w:rsidRDefault="006E3A77" w:rsidP="0060465E">
      <w:pPr>
        <w:pStyle w:val="ListParagraph"/>
        <w:numPr>
          <w:ilvl w:val="1"/>
          <w:numId w:val="5"/>
        </w:numPr>
        <w:outlineLvl w:val="1"/>
        <w:rPr>
          <w:rFonts w:ascii="Arial" w:hAnsi="Arial" w:cs="Arial"/>
          <w:b/>
          <w:i/>
        </w:rPr>
      </w:pPr>
      <w:bookmarkStart w:id="181" w:name="_Toc433305642"/>
      <w:r w:rsidRPr="006E3A77">
        <w:rPr>
          <w:rFonts w:ascii="Arial" w:hAnsi="Arial" w:cs="Arial"/>
          <w:b/>
          <w:i/>
        </w:rPr>
        <w:lastRenderedPageBreak/>
        <w:t xml:space="preserve">Copies of </w:t>
      </w:r>
      <w:r>
        <w:rPr>
          <w:rFonts w:ascii="Arial" w:hAnsi="Arial" w:cs="Arial"/>
          <w:b/>
          <w:i/>
        </w:rPr>
        <w:t>C</w:t>
      </w:r>
      <w:r w:rsidRPr="006E3A77">
        <w:rPr>
          <w:rFonts w:ascii="Arial" w:hAnsi="Arial" w:cs="Arial"/>
          <w:b/>
          <w:i/>
        </w:rPr>
        <w:t xml:space="preserve">lient </w:t>
      </w:r>
      <w:r>
        <w:rPr>
          <w:rFonts w:ascii="Arial" w:hAnsi="Arial" w:cs="Arial"/>
          <w:b/>
          <w:i/>
        </w:rPr>
        <w:t>D</w:t>
      </w:r>
      <w:r w:rsidRPr="006E3A77">
        <w:rPr>
          <w:rFonts w:ascii="Arial" w:hAnsi="Arial" w:cs="Arial"/>
          <w:b/>
          <w:i/>
        </w:rPr>
        <w:t>ocuments</w:t>
      </w:r>
      <w:bookmarkEnd w:id="181"/>
    </w:p>
    <w:p w:rsidR="00721D25" w:rsidRPr="00B529AB" w:rsidRDefault="00721D25" w:rsidP="00721D25">
      <w:pPr>
        <w:jc w:val="center"/>
        <w:rPr>
          <w:b/>
        </w:rPr>
      </w:pPr>
      <w:r w:rsidRPr="00B529AB">
        <w:rPr>
          <w:b/>
        </w:rPr>
        <w:t>Internet Server IPv6 Readiness</w:t>
      </w:r>
    </w:p>
    <w:p w:rsidR="00721D25" w:rsidRDefault="00721D25" w:rsidP="00721D25"/>
    <w:p w:rsidR="00721D25" w:rsidRDefault="00721D25" w:rsidP="00721D25">
      <w:r>
        <w:t xml:space="preserve">As of August 2015 the pool of unallocated IP version 4 (IPv4) addresses is almost depleted. IP version 6 (IPv6), the next version of the IP protocol, has virtually unlimited addresses, but the roll-out of IPv6 has been very slow. One measure to identify how much of the Internet is IPv6-capable, is to test the IPv6 capability of servers. </w:t>
      </w:r>
    </w:p>
    <w:p w:rsidR="00721D25" w:rsidRDefault="00721D25" w:rsidP="00721D25"/>
    <w:p w:rsidR="00721D25" w:rsidRDefault="00721D25" w:rsidP="00721D25">
      <w:r>
        <w:t xml:space="preserve">Even if IPv6 is supported by a server, it may not work as well as IPv4, e.g. there may be higher network delay with IPv6. To compare the two, we need to measure the performance of accessing a server with IPv4 and IPv6.         </w:t>
      </w:r>
    </w:p>
    <w:p w:rsidR="00721D25" w:rsidRDefault="00721D25" w:rsidP="00721D25"/>
    <w:p w:rsidR="00721D25" w:rsidRDefault="00721D25" w:rsidP="00721D25">
      <w:r>
        <w:t xml:space="preserve">The goal of this project is to develop a prototype that can measure and collect data for IPv6 readiness of servers (including measuring baseline performance with IPv4), and present the results in table/graphical form. From the presentation one should be able to identify what fraction of the Internet's server infrastructure is IPv6 ready, difference between different countries and server types, and performance of IPv6 relative to IPv4. </w:t>
      </w:r>
    </w:p>
    <w:p w:rsidR="00721D25" w:rsidRDefault="00721D25" w:rsidP="00721D25"/>
    <w:p w:rsidR="00721D25" w:rsidRDefault="00721D25" w:rsidP="00721D25">
      <w:r>
        <w:t>The project should develop prototype software than can do the following:</w:t>
      </w:r>
    </w:p>
    <w:p w:rsidR="00721D25" w:rsidRDefault="00721D25" w:rsidP="00721D25">
      <w:r>
        <w:t>* Probe a chosen representative sample of servers across the whole Internet. This means servers in different countries as well as different types of servers (e.g. web servers, email servers, domain name servers).</w:t>
      </w:r>
    </w:p>
    <w:p w:rsidR="00721D25" w:rsidRDefault="00721D25" w:rsidP="00721D25">
      <w:r>
        <w:t xml:space="preserve">* Probe servers with IPv4 and IPv6 so we measure and compare the performance of both. </w:t>
      </w:r>
    </w:p>
    <w:p w:rsidR="00721D25" w:rsidRDefault="00721D25" w:rsidP="00721D25">
      <w:r>
        <w:t xml:space="preserve">* Probe servers in regular time intervals so we can measure the IPv6 readiness over time. </w:t>
      </w:r>
    </w:p>
    <w:p w:rsidR="00721D25" w:rsidRPr="00CB0783" w:rsidRDefault="00721D25" w:rsidP="00721D25">
      <w:pPr>
        <w:rPr>
          <w:rFonts w:eastAsia="宋体"/>
        </w:rPr>
      </w:pPr>
      <w:r>
        <w:t xml:space="preserve">* Store the measurement data in a database so all measured data can be accessed and searched </w:t>
      </w:r>
      <w:r>
        <w:lastRenderedPageBreak/>
        <w:t>easily.</w:t>
      </w:r>
    </w:p>
    <w:p w:rsidR="00721D25" w:rsidRDefault="00721D25" w:rsidP="00721D25">
      <w:r>
        <w:t>* Pre-process the raw data as necessary, for example remove measurement errors.</w:t>
      </w:r>
    </w:p>
    <w:p w:rsidR="00721D25" w:rsidRDefault="00721D25" w:rsidP="00721D25">
      <w:r>
        <w:t>* Graphically display the IPv6 readiness information in a nice easy to understand form.</w:t>
      </w:r>
    </w:p>
    <w:p w:rsidR="00721D25" w:rsidRDefault="00721D25" w:rsidP="00721D25"/>
    <w:p w:rsidR="00721D25" w:rsidRDefault="00721D25" w:rsidP="00721D25">
      <w:r>
        <w:t xml:space="preserve">Ideally, in cases where IPv6 does not work, some diagnostics should be performed to inform us where the problem lies, for example is a server not IPv6 capable, is the network not IPv6 capable, </w:t>
      </w:r>
      <w:proofErr w:type="gramStart"/>
      <w:r>
        <w:t>is</w:t>
      </w:r>
      <w:proofErr w:type="gramEnd"/>
      <w:r>
        <w:t xml:space="preserve"> there misconfiguration of IPv6. This information should also be presented in the GUI.</w:t>
      </w:r>
    </w:p>
    <w:p w:rsidR="006E3A77" w:rsidRPr="006E3A77" w:rsidRDefault="006E3A77" w:rsidP="006E3A77">
      <w:pPr>
        <w:pStyle w:val="ListParagraph"/>
        <w:rPr>
          <w:rFonts w:ascii="Arial" w:hAnsi="Arial" w:cs="Arial"/>
          <w:b/>
          <w:i/>
        </w:rPr>
      </w:pPr>
    </w:p>
    <w:p w:rsidR="006E3A77" w:rsidRDefault="006E3A77">
      <w:pPr>
        <w:widowControl/>
        <w:spacing w:before="0" w:after="0" w:line="240" w:lineRule="auto"/>
        <w:ind w:left="0"/>
        <w:jc w:val="left"/>
        <w:rPr>
          <w:rFonts w:ascii="Arial" w:hAnsi="Arial" w:cstheme="majorBidi"/>
          <w:b/>
          <w:bCs/>
          <w:sz w:val="28"/>
          <w:szCs w:val="32"/>
        </w:rPr>
      </w:pPr>
      <w:r>
        <w:br w:type="page"/>
      </w:r>
    </w:p>
    <w:p w:rsidR="00FB2907" w:rsidRDefault="00FB2907" w:rsidP="006475D8">
      <w:pPr>
        <w:pStyle w:val="Heading1"/>
      </w:pPr>
      <w:bookmarkStart w:id="182" w:name="_Toc433305643"/>
      <w:r w:rsidRPr="00FB2907">
        <w:lastRenderedPageBreak/>
        <w:t>List of References</w:t>
      </w:r>
      <w:bookmarkEnd w:id="182"/>
    </w:p>
    <w:p w:rsidR="00210BA7" w:rsidRDefault="00210BA7" w:rsidP="00BF62D6">
      <w:pPr>
        <w:ind w:left="420" w:hanging="420"/>
        <w:jc w:val="left"/>
      </w:pPr>
      <w:r>
        <w:t xml:space="preserve">6over4. (n. d.). In </w:t>
      </w:r>
      <w:proofErr w:type="spellStart"/>
      <w:r w:rsidRPr="00BF62D6">
        <w:rPr>
          <w:i/>
        </w:rPr>
        <w:t>wikipedia</w:t>
      </w:r>
      <w:proofErr w:type="spellEnd"/>
      <w:r>
        <w:t xml:space="preserve">. Retrieved August 21, 2015 from </w:t>
      </w:r>
      <w:hyperlink r:id="rId24" w:history="1">
        <w:r w:rsidRPr="00DA1828">
          <w:rPr>
            <w:rStyle w:val="Hyperlink"/>
          </w:rPr>
          <w:t>https://en.wikipedia.org/wiki/6over4</w:t>
        </w:r>
      </w:hyperlink>
    </w:p>
    <w:p w:rsidR="00210BA7" w:rsidRDefault="00210BA7" w:rsidP="00BF62D6">
      <w:pPr>
        <w:ind w:left="420" w:hanging="420"/>
        <w:jc w:val="left"/>
      </w:pPr>
      <w:r>
        <w:t xml:space="preserve">6to4. (n. d.). In </w:t>
      </w:r>
      <w:r w:rsidRPr="00BF62D6">
        <w:rPr>
          <w:i/>
        </w:rPr>
        <w:t>Wikipedia</w:t>
      </w:r>
      <w:r>
        <w:t xml:space="preserve">. Retrieved August 21, 2015 from </w:t>
      </w:r>
      <w:hyperlink r:id="rId25" w:history="1">
        <w:r w:rsidRPr="00DA1828">
          <w:rPr>
            <w:rStyle w:val="Hyperlink"/>
          </w:rPr>
          <w:t>https://en.wikipedia.org/wiki/6to4</w:t>
        </w:r>
      </w:hyperlink>
    </w:p>
    <w:p w:rsidR="00210BA7" w:rsidRDefault="00210BA7" w:rsidP="00BF62D6">
      <w:pPr>
        <w:ind w:left="420" w:hanging="420"/>
        <w:jc w:val="left"/>
      </w:pPr>
      <w:r>
        <w:t>ISATAP. (</w:t>
      </w:r>
      <w:proofErr w:type="gramStart"/>
      <w:r>
        <w:t>n</w:t>
      </w:r>
      <w:proofErr w:type="gramEnd"/>
      <w:r>
        <w:t xml:space="preserve">. d.). In </w:t>
      </w:r>
      <w:proofErr w:type="spellStart"/>
      <w:r w:rsidRPr="00BF62D6">
        <w:rPr>
          <w:i/>
        </w:rPr>
        <w:t>wikipedia</w:t>
      </w:r>
      <w:proofErr w:type="spellEnd"/>
      <w:r>
        <w:t xml:space="preserve">. Retrieved August 21, 2015 from </w:t>
      </w:r>
      <w:hyperlink r:id="rId26" w:history="1">
        <w:r w:rsidRPr="00DA1828">
          <w:rPr>
            <w:rStyle w:val="Hyperlink"/>
          </w:rPr>
          <w:t>https://en.wikipedia.org/wiki/ISATAP</w:t>
        </w:r>
      </w:hyperlink>
    </w:p>
    <w:p w:rsidR="00210BA7" w:rsidRDefault="00210BA7" w:rsidP="00BF62D6">
      <w:pPr>
        <w:ind w:left="420" w:hanging="420"/>
        <w:jc w:val="left"/>
      </w:pPr>
      <w:proofErr w:type="spellStart"/>
      <w:r>
        <w:t>Teredo</w:t>
      </w:r>
      <w:proofErr w:type="spellEnd"/>
      <w:r>
        <w:t xml:space="preserve"> tunneling. (</w:t>
      </w:r>
      <w:proofErr w:type="gramStart"/>
      <w:r>
        <w:t>n</w:t>
      </w:r>
      <w:proofErr w:type="gramEnd"/>
      <w:r>
        <w:t xml:space="preserve">. d.). In </w:t>
      </w:r>
      <w:proofErr w:type="spellStart"/>
      <w:r w:rsidRPr="00BF62D6">
        <w:rPr>
          <w:i/>
        </w:rPr>
        <w:t>wikipedia</w:t>
      </w:r>
      <w:proofErr w:type="spellEnd"/>
      <w:r>
        <w:t xml:space="preserve">. Retrieved August 21, 2015 from </w:t>
      </w:r>
      <w:hyperlink r:id="rId27" w:anchor="Exposure" w:history="1">
        <w:r w:rsidRPr="00DA1828">
          <w:rPr>
            <w:rStyle w:val="Hyperlink"/>
          </w:rPr>
          <w:t>https://en.wikipedia.org/wiki/Teredo_tunneling#Exposure</w:t>
        </w:r>
      </w:hyperlink>
    </w:p>
    <w:p w:rsidR="00C97DEE" w:rsidRPr="00BF62D6" w:rsidRDefault="00C97DEE" w:rsidP="00BF62D6">
      <w:pPr>
        <w:ind w:left="420" w:hanging="420"/>
        <w:jc w:val="left"/>
        <w:rPr>
          <w:i/>
        </w:rPr>
      </w:pPr>
    </w:p>
    <w:p w:rsidR="001C5D30" w:rsidRPr="001F0C4C" w:rsidRDefault="001C5D30" w:rsidP="002B0B10">
      <w:pPr>
        <w:ind w:left="420" w:hanging="420"/>
        <w:jc w:val="left"/>
        <w:rPr>
          <w:lang w:val="en-AU"/>
        </w:rPr>
      </w:pPr>
    </w:p>
    <w:p w:rsidR="006D4F69" w:rsidRDefault="006D4F69" w:rsidP="000A308D">
      <w:pPr>
        <w:ind w:left="420" w:hanging="420"/>
      </w:pPr>
    </w:p>
    <w:p w:rsidR="00670677" w:rsidRDefault="00670677" w:rsidP="00D077E3">
      <w:pPr>
        <w:rPr>
          <w:rFonts w:ascii="Arial" w:hAnsi="Arial" w:cstheme="majorBidi"/>
          <w:sz w:val="28"/>
          <w:szCs w:val="32"/>
        </w:rPr>
      </w:pPr>
      <w:r>
        <w:br w:type="page"/>
      </w:r>
    </w:p>
    <w:p w:rsidR="001C574E" w:rsidRDefault="001C574E" w:rsidP="006475D8">
      <w:pPr>
        <w:pStyle w:val="Heading1"/>
      </w:pPr>
      <w:bookmarkStart w:id="183" w:name="_Toc433305644"/>
      <w:r>
        <w:lastRenderedPageBreak/>
        <w:t>Glossary</w:t>
      </w:r>
      <w:bookmarkEnd w:id="183"/>
    </w:p>
    <w:p w:rsidR="00792425" w:rsidRPr="007F479A" w:rsidRDefault="00792425" w:rsidP="007F479A">
      <w:pPr>
        <w:ind w:left="0"/>
        <w:rPr>
          <w:b/>
        </w:rPr>
      </w:pPr>
      <w:r w:rsidRPr="007F479A">
        <w:rPr>
          <w:b/>
        </w:rPr>
        <w:t xml:space="preserve">6over4: </w:t>
      </w:r>
      <w:r w:rsidRPr="00210BA7">
        <w:t>is an IPv6 transition mechanism meant to transmit IPv6 packets between dual-stack nodes on top of a multicast -enabled IPv4 network</w:t>
      </w:r>
    </w:p>
    <w:p w:rsidR="00792425" w:rsidRPr="007F479A" w:rsidRDefault="00792425" w:rsidP="007F479A">
      <w:pPr>
        <w:ind w:left="0"/>
        <w:rPr>
          <w:b/>
        </w:rPr>
      </w:pPr>
      <w:r w:rsidRPr="007F479A">
        <w:rPr>
          <w:b/>
        </w:rPr>
        <w:t xml:space="preserve">6to4: </w:t>
      </w:r>
      <w:r w:rsidRPr="00210BA7">
        <w:t>is an Internet transition mechanism for migrating from IPv4 to IPv6, a system that allows IPv6 packets to be transmitted over an IPv4 network (generally the IPv4 Internet) without the need to configure explicit tunnels</w:t>
      </w:r>
    </w:p>
    <w:p w:rsidR="00792425" w:rsidRPr="007F479A" w:rsidRDefault="00792425" w:rsidP="007F479A">
      <w:pPr>
        <w:ind w:left="0"/>
        <w:rPr>
          <w:b/>
        </w:rPr>
      </w:pPr>
      <w:r w:rsidRPr="007F479A">
        <w:rPr>
          <w:b/>
        </w:rPr>
        <w:t xml:space="preserve">AAAA record: </w:t>
      </w:r>
      <w:r w:rsidRPr="00210BA7">
        <w:t>also known as "IPv6 address record", maps a hostname to a 128-bit IPv6 address in the Domain Name System (DNS) Internet Authentication Service</w:t>
      </w:r>
    </w:p>
    <w:p w:rsidR="00792425" w:rsidRPr="007F479A" w:rsidRDefault="00792425" w:rsidP="007F479A">
      <w:pPr>
        <w:ind w:left="0"/>
        <w:rPr>
          <w:b/>
        </w:rPr>
      </w:pPr>
      <w:proofErr w:type="spellStart"/>
      <w:r w:rsidRPr="007F479A">
        <w:rPr>
          <w:b/>
        </w:rPr>
        <w:t>Anycast</w:t>
      </w:r>
      <w:proofErr w:type="spellEnd"/>
      <w:r w:rsidRPr="007F479A">
        <w:rPr>
          <w:b/>
        </w:rPr>
        <w:t>:</w:t>
      </w:r>
      <w:r>
        <w:rPr>
          <w:b/>
        </w:rPr>
        <w:t xml:space="preserve"> </w:t>
      </w:r>
      <w:r w:rsidRPr="00210BA7">
        <w:t>is a network addressing and routing methodology in which datagrams from a single sender are routed to the topologically nearest node in a group of potential receivers, though it may be sent to several nodes, all identified by the same destination address</w:t>
      </w:r>
    </w:p>
    <w:p w:rsidR="00792425" w:rsidRPr="007F479A" w:rsidRDefault="00792425" w:rsidP="007F479A">
      <w:pPr>
        <w:ind w:left="0"/>
        <w:rPr>
          <w:b/>
        </w:rPr>
      </w:pPr>
      <w:r w:rsidRPr="007F479A">
        <w:rPr>
          <w:b/>
        </w:rPr>
        <w:t xml:space="preserve">Context Diagram: </w:t>
      </w:r>
      <w:r w:rsidRPr="00210BA7">
        <w:t>is a diagram that defines the boundary between the system, or part of a system, and its environment, showing the entities that interact with it</w:t>
      </w:r>
    </w:p>
    <w:p w:rsidR="00792425" w:rsidRPr="007F479A" w:rsidRDefault="00792425" w:rsidP="007F479A">
      <w:pPr>
        <w:ind w:left="0"/>
        <w:rPr>
          <w:b/>
        </w:rPr>
      </w:pPr>
      <w:r w:rsidRPr="007F479A">
        <w:rPr>
          <w:b/>
        </w:rPr>
        <w:t xml:space="preserve">Data Flow Diagram (DFD): </w:t>
      </w:r>
      <w:r w:rsidRPr="00210BA7">
        <w:t>is a graphical representation of the "flow" of data through an information system, modelling its process aspects</w:t>
      </w:r>
    </w:p>
    <w:p w:rsidR="00792425" w:rsidRPr="007F479A" w:rsidRDefault="00792425" w:rsidP="00792425">
      <w:pPr>
        <w:ind w:left="0"/>
        <w:rPr>
          <w:b/>
        </w:rPr>
      </w:pPr>
      <w:r w:rsidRPr="00792425">
        <w:rPr>
          <w:b/>
        </w:rPr>
        <w:t xml:space="preserve">Database normalization: </w:t>
      </w:r>
      <w:r w:rsidRPr="00792425">
        <w:t>is the process of organizing the attributes and tables of a relational database to minimize data redundancy</w:t>
      </w:r>
    </w:p>
    <w:p w:rsidR="00792425" w:rsidRPr="007F479A" w:rsidRDefault="00792425" w:rsidP="007F479A">
      <w:pPr>
        <w:ind w:left="0"/>
        <w:rPr>
          <w:b/>
        </w:rPr>
      </w:pPr>
      <w:r w:rsidRPr="007F479A">
        <w:rPr>
          <w:b/>
        </w:rPr>
        <w:t>Database:</w:t>
      </w:r>
      <w:r>
        <w:rPr>
          <w:b/>
        </w:rPr>
        <w:t xml:space="preserve"> </w:t>
      </w:r>
      <w:r w:rsidRPr="00210BA7">
        <w:t>is a collection of data that is organized so that its contents can easily be accessed, managed, and updated</w:t>
      </w:r>
    </w:p>
    <w:p w:rsidR="00792425" w:rsidRPr="007F479A" w:rsidRDefault="00792425" w:rsidP="007F479A">
      <w:pPr>
        <w:ind w:left="0"/>
        <w:rPr>
          <w:b/>
        </w:rPr>
      </w:pPr>
      <w:r w:rsidRPr="007F479A">
        <w:rPr>
          <w:b/>
        </w:rPr>
        <w:t xml:space="preserve">Domain Name Service (DNS): </w:t>
      </w:r>
      <w:r w:rsidRPr="00210BA7">
        <w:t>is a hierarchical distributed naming system for computers, services, or any resource connected to the Internet or a private network</w:t>
      </w:r>
    </w:p>
    <w:p w:rsidR="00792425" w:rsidRPr="007F479A" w:rsidRDefault="00792425" w:rsidP="007F479A">
      <w:pPr>
        <w:ind w:left="0"/>
        <w:rPr>
          <w:b/>
        </w:rPr>
      </w:pPr>
      <w:r w:rsidRPr="007F479A">
        <w:rPr>
          <w:b/>
        </w:rPr>
        <w:t xml:space="preserve">Entity-Relationship Diagram (ERD): </w:t>
      </w:r>
      <w:r w:rsidRPr="00210BA7">
        <w:t>is a data model for describing the data or information aspects of a business domain or its process requirements</w:t>
      </w:r>
    </w:p>
    <w:p w:rsidR="00792425" w:rsidRPr="007F479A" w:rsidRDefault="00792425" w:rsidP="007F479A">
      <w:pPr>
        <w:ind w:left="0"/>
        <w:rPr>
          <w:b/>
        </w:rPr>
      </w:pPr>
      <w:r w:rsidRPr="007F479A">
        <w:rPr>
          <w:b/>
        </w:rPr>
        <w:t xml:space="preserve">Fully Qualified Domain Name (FQDN): </w:t>
      </w:r>
      <w:r w:rsidRPr="00210BA7">
        <w:t>is a domain name that specifies its exact location in the tree hierarchy of the Domain Name System (DNS)</w:t>
      </w:r>
    </w:p>
    <w:p w:rsidR="00792425" w:rsidRPr="007F479A" w:rsidRDefault="00792425" w:rsidP="007F479A">
      <w:pPr>
        <w:ind w:left="0"/>
        <w:rPr>
          <w:b/>
        </w:rPr>
      </w:pPr>
      <w:r w:rsidRPr="007F479A">
        <w:rPr>
          <w:b/>
        </w:rPr>
        <w:lastRenderedPageBreak/>
        <w:t xml:space="preserve">HTTP GET request: </w:t>
      </w:r>
      <w:r w:rsidRPr="00210BA7">
        <w:t>Requests data from a specified resource</w:t>
      </w:r>
    </w:p>
    <w:p w:rsidR="00792425" w:rsidRPr="007F479A" w:rsidRDefault="00792425" w:rsidP="007F479A">
      <w:pPr>
        <w:ind w:left="0"/>
        <w:rPr>
          <w:b/>
        </w:rPr>
      </w:pPr>
      <w:r w:rsidRPr="007F479A">
        <w:rPr>
          <w:b/>
        </w:rPr>
        <w:t>Hyper Text Transfer Protocol (HTTP):</w:t>
      </w:r>
      <w:r>
        <w:rPr>
          <w:b/>
        </w:rPr>
        <w:t xml:space="preserve"> </w:t>
      </w:r>
      <w:r w:rsidRPr="00210BA7">
        <w:t>is an application protocol for distributed, collaborative, hypermedia information systems</w:t>
      </w:r>
    </w:p>
    <w:p w:rsidR="00792425" w:rsidRPr="007F479A" w:rsidRDefault="00792425" w:rsidP="007F479A">
      <w:pPr>
        <w:ind w:left="0"/>
        <w:rPr>
          <w:b/>
        </w:rPr>
      </w:pPr>
      <w:r w:rsidRPr="007F479A">
        <w:rPr>
          <w:b/>
        </w:rPr>
        <w:t xml:space="preserve">Integrated Development Environment (IDE): </w:t>
      </w:r>
      <w:r w:rsidRPr="00210BA7">
        <w:t>is a software application that provides comprehensive facilities to computer programmers for software development</w:t>
      </w:r>
    </w:p>
    <w:p w:rsidR="00792425" w:rsidRPr="007F479A" w:rsidRDefault="00792425" w:rsidP="007F479A">
      <w:pPr>
        <w:ind w:left="0"/>
        <w:rPr>
          <w:b/>
        </w:rPr>
      </w:pPr>
      <w:r w:rsidRPr="007F479A">
        <w:rPr>
          <w:b/>
        </w:rPr>
        <w:t xml:space="preserve">Internet Control Message Protocol (ICMP): </w:t>
      </w:r>
      <w:r w:rsidRPr="00210BA7">
        <w:t>is an error-reporting protocol network devices like routers use to generate error messages</w:t>
      </w:r>
    </w:p>
    <w:p w:rsidR="00792425" w:rsidRPr="007F479A" w:rsidRDefault="00792425" w:rsidP="007F479A">
      <w:pPr>
        <w:ind w:left="0"/>
        <w:rPr>
          <w:b/>
        </w:rPr>
      </w:pPr>
      <w:r w:rsidRPr="007F479A">
        <w:rPr>
          <w:b/>
        </w:rPr>
        <w:t xml:space="preserve">Intra-Site Automatic Tunnel Addressing Protocol (ISATAP): </w:t>
      </w:r>
      <w:r w:rsidRPr="00210BA7">
        <w:t>is an IPv6 transition mechanism meant to transmit IPv6 packets between dual-stack nodes on top of an IPv4 network</w:t>
      </w:r>
    </w:p>
    <w:p w:rsidR="00792425" w:rsidRPr="007F479A" w:rsidRDefault="00792425" w:rsidP="007F479A">
      <w:pPr>
        <w:ind w:left="0"/>
        <w:rPr>
          <w:b/>
        </w:rPr>
      </w:pPr>
      <w:r w:rsidRPr="007F479A">
        <w:rPr>
          <w:b/>
        </w:rPr>
        <w:t xml:space="preserve">IPv4: </w:t>
      </w:r>
      <w:r w:rsidRPr="00210BA7">
        <w:t>is the fourth version in the development of the Internet Protocol (IP)</w:t>
      </w:r>
    </w:p>
    <w:p w:rsidR="00792425" w:rsidRPr="007F479A" w:rsidRDefault="00792425" w:rsidP="007F479A">
      <w:pPr>
        <w:ind w:left="0"/>
        <w:rPr>
          <w:b/>
        </w:rPr>
      </w:pPr>
      <w:r>
        <w:rPr>
          <w:b/>
        </w:rPr>
        <w:t>IPv6 transition technology</w:t>
      </w:r>
      <w:r w:rsidRPr="007F479A">
        <w:rPr>
          <w:b/>
        </w:rPr>
        <w:t xml:space="preserve">: </w:t>
      </w:r>
      <w:r w:rsidRPr="00210BA7">
        <w:t>is a technology that facilitates the transitioning of the Internet from the Internet Protocol version 4 (IPv4) infrastructure in use since 1981 to the successor addressing and routing system of Internet Protocol Version 6 (IPv6)</w:t>
      </w:r>
    </w:p>
    <w:p w:rsidR="00792425" w:rsidRPr="007F479A" w:rsidRDefault="00792425" w:rsidP="007F479A">
      <w:pPr>
        <w:ind w:left="0"/>
        <w:rPr>
          <w:b/>
        </w:rPr>
      </w:pPr>
      <w:r w:rsidRPr="007F479A">
        <w:rPr>
          <w:b/>
        </w:rPr>
        <w:t xml:space="preserve">IPv6: </w:t>
      </w:r>
      <w:r w:rsidRPr="007F479A">
        <w:t>was developed by the Internet Engineering Task Force (IETF) to deal with the long-anticipated problem of IPv4 address exhaustion</w:t>
      </w:r>
    </w:p>
    <w:p w:rsidR="00792425" w:rsidRPr="007F479A" w:rsidRDefault="00792425" w:rsidP="007F479A">
      <w:pPr>
        <w:ind w:left="0"/>
        <w:rPr>
          <w:b/>
        </w:rPr>
      </w:pPr>
      <w:r w:rsidRPr="007F479A">
        <w:rPr>
          <w:b/>
        </w:rPr>
        <w:t xml:space="preserve">Network port: </w:t>
      </w:r>
      <w:r w:rsidRPr="00210BA7">
        <w:t>serves as an endpoint in an operating system for many types of communication</w:t>
      </w:r>
    </w:p>
    <w:p w:rsidR="00792425" w:rsidRPr="007F479A" w:rsidRDefault="00792425" w:rsidP="007F479A">
      <w:pPr>
        <w:ind w:left="0"/>
        <w:rPr>
          <w:b/>
        </w:rPr>
      </w:pPr>
      <w:r w:rsidRPr="007F479A">
        <w:rPr>
          <w:b/>
        </w:rPr>
        <w:t xml:space="preserve">Network protocol: </w:t>
      </w:r>
      <w:r w:rsidRPr="00210BA7">
        <w:t>serves as a language of communication among computing devices</w:t>
      </w:r>
    </w:p>
    <w:p w:rsidR="00792425" w:rsidRPr="007F479A" w:rsidRDefault="00792425" w:rsidP="007F479A">
      <w:pPr>
        <w:ind w:left="0"/>
        <w:rPr>
          <w:b/>
        </w:rPr>
      </w:pPr>
      <w:r w:rsidRPr="007F479A">
        <w:rPr>
          <w:b/>
        </w:rPr>
        <w:t xml:space="preserve">Penetration test: </w:t>
      </w:r>
      <w:r w:rsidRPr="00210BA7">
        <w:t>is a software attack on a computer system that looks for security weaknesses, potentially gaining access to the computer's features and data</w:t>
      </w:r>
    </w:p>
    <w:p w:rsidR="00792425" w:rsidRPr="007F479A" w:rsidRDefault="00792425" w:rsidP="007F479A">
      <w:pPr>
        <w:ind w:left="0"/>
        <w:rPr>
          <w:b/>
        </w:rPr>
      </w:pPr>
      <w:r w:rsidRPr="007F479A">
        <w:rPr>
          <w:b/>
        </w:rPr>
        <w:t>Ping:</w:t>
      </w:r>
      <w:r>
        <w:rPr>
          <w:b/>
        </w:rPr>
        <w:t xml:space="preserve"> </w:t>
      </w:r>
      <w:r w:rsidRPr="00210BA7">
        <w:t>is a computer network administration software utility used to test the reachability of a host on an Internet Protocol (IP) network and to measure the round-trip time</w:t>
      </w:r>
    </w:p>
    <w:p w:rsidR="00792425" w:rsidRPr="007F479A" w:rsidRDefault="00792425" w:rsidP="007F479A">
      <w:pPr>
        <w:ind w:left="0"/>
        <w:rPr>
          <w:b/>
        </w:rPr>
      </w:pPr>
      <w:r w:rsidRPr="007F479A">
        <w:rPr>
          <w:b/>
        </w:rPr>
        <w:t>Probing:</w:t>
      </w:r>
      <w:r>
        <w:rPr>
          <w:b/>
        </w:rPr>
        <w:t xml:space="preserve"> </w:t>
      </w:r>
      <w:r w:rsidRPr="00210BA7">
        <w:t>will show you which protocols are being used on your network, which hosts are sending and receiving data etc.</w:t>
      </w:r>
    </w:p>
    <w:p w:rsidR="00792425" w:rsidRPr="007F479A" w:rsidRDefault="00792425" w:rsidP="007F479A">
      <w:pPr>
        <w:ind w:left="0"/>
        <w:rPr>
          <w:b/>
        </w:rPr>
      </w:pPr>
      <w:r w:rsidRPr="007F479A">
        <w:rPr>
          <w:b/>
        </w:rPr>
        <w:t xml:space="preserve">Simple Mail Transfer Protocol (SMTP): </w:t>
      </w:r>
      <w:r w:rsidRPr="00210BA7">
        <w:t>is an Internet standard for electronic mail (email) transmission</w:t>
      </w:r>
    </w:p>
    <w:p w:rsidR="00792425" w:rsidRPr="007F479A" w:rsidRDefault="00792425" w:rsidP="007F479A">
      <w:pPr>
        <w:ind w:left="0"/>
        <w:rPr>
          <w:b/>
        </w:rPr>
      </w:pPr>
      <w:r w:rsidRPr="007F479A">
        <w:rPr>
          <w:b/>
        </w:rPr>
        <w:t xml:space="preserve">Structured Query Language (SQL): </w:t>
      </w:r>
      <w:r w:rsidRPr="00210BA7">
        <w:t xml:space="preserve">is a special-purpose programming language designed for managing </w:t>
      </w:r>
      <w:r w:rsidRPr="00210BA7">
        <w:lastRenderedPageBreak/>
        <w:t>data held in a relational database management system, or for stream processing in a relational data stream management system</w:t>
      </w:r>
    </w:p>
    <w:p w:rsidR="00792425" w:rsidRPr="007F479A" w:rsidRDefault="00792425" w:rsidP="007F479A">
      <w:pPr>
        <w:ind w:left="0"/>
        <w:rPr>
          <w:b/>
        </w:rPr>
      </w:pPr>
      <w:proofErr w:type="spellStart"/>
      <w:r w:rsidRPr="007F479A">
        <w:rPr>
          <w:b/>
        </w:rPr>
        <w:t>Teredo</w:t>
      </w:r>
      <w:proofErr w:type="spellEnd"/>
      <w:r w:rsidRPr="007F479A">
        <w:rPr>
          <w:b/>
        </w:rPr>
        <w:t xml:space="preserve">: </w:t>
      </w:r>
      <w:r w:rsidRPr="00210BA7">
        <w:t>is a transition technology that gives full IPv6 connectivity for IPv6-capable hosts that are on the IPv4 Internet but have no native connection to an IPv6 network</w:t>
      </w:r>
    </w:p>
    <w:p w:rsidR="00792425" w:rsidRPr="00792425" w:rsidRDefault="00792425" w:rsidP="00792425">
      <w:pPr>
        <w:ind w:left="0"/>
        <w:rPr>
          <w:b/>
        </w:rPr>
      </w:pPr>
      <w:r w:rsidRPr="00792425">
        <w:rPr>
          <w:b/>
        </w:rPr>
        <w:t xml:space="preserve">Tunnel Broker: </w:t>
      </w:r>
      <w:r w:rsidRPr="00792425">
        <w:t>is a service which provides a network tunnel that can provide encapsulated connectivity over existing infrastructure to another infrastructure</w:t>
      </w:r>
    </w:p>
    <w:p w:rsidR="00792425" w:rsidRDefault="00792425" w:rsidP="007F479A">
      <w:pPr>
        <w:ind w:left="0"/>
      </w:pPr>
      <w:r w:rsidRPr="007F479A">
        <w:rPr>
          <w:b/>
        </w:rPr>
        <w:t xml:space="preserve">Use Case diagram: </w:t>
      </w:r>
      <w:r w:rsidRPr="00210BA7">
        <w:t>is a representation of a user's interaction with the system that shows the relationship between the user and the different use cases in which the user is involved</w:t>
      </w:r>
    </w:p>
    <w:sectPr w:rsidR="00792425" w:rsidSect="009F1143">
      <w:pgSz w:w="11906" w:h="16838"/>
      <w:pgMar w:top="720" w:right="720" w:bottom="720" w:left="720"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648" w:rsidRDefault="00E95648" w:rsidP="00D077E3">
      <w:r>
        <w:separator/>
      </w:r>
    </w:p>
    <w:p w:rsidR="00E95648" w:rsidRDefault="00E95648" w:rsidP="00D077E3"/>
  </w:endnote>
  <w:endnote w:type="continuationSeparator" w:id="0">
    <w:p w:rsidR="00E95648" w:rsidRDefault="00E95648" w:rsidP="00D077E3">
      <w:r>
        <w:continuationSeparator/>
      </w:r>
    </w:p>
    <w:p w:rsidR="00E95648" w:rsidRDefault="00E95648" w:rsidP="00D077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5D8" w:rsidRDefault="006475D8" w:rsidP="006230A4">
    <w:pPr>
      <w:pStyle w:val="Footer"/>
      <w:ind w:left="0"/>
    </w:pPr>
    <w:r>
      <w:t>Version 1.0</w:t>
    </w:r>
    <w:r>
      <w:ptab w:relativeTo="margin" w:alignment="center" w:leader="none"/>
    </w:r>
    <w:r>
      <w:ptab w:relativeTo="margin" w:alignment="right" w:leader="none"/>
    </w:r>
    <w:r>
      <w:fldChar w:fldCharType="begin"/>
    </w:r>
    <w:r>
      <w:instrText xml:space="preserve"> PAGE   \* MERGEFORMAT </w:instrText>
    </w:r>
    <w:r>
      <w:fldChar w:fldCharType="separate"/>
    </w:r>
    <w:r w:rsidR="00695668">
      <w:rPr>
        <w:noProof/>
      </w:rPr>
      <w:t>ii</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648" w:rsidRDefault="00E95648" w:rsidP="00D077E3">
      <w:r>
        <w:separator/>
      </w:r>
    </w:p>
    <w:p w:rsidR="00E95648" w:rsidRDefault="00E95648" w:rsidP="00D077E3"/>
  </w:footnote>
  <w:footnote w:type="continuationSeparator" w:id="0">
    <w:p w:rsidR="00E95648" w:rsidRDefault="00E95648" w:rsidP="00D077E3">
      <w:r>
        <w:continuationSeparator/>
      </w:r>
    </w:p>
    <w:p w:rsidR="00E95648" w:rsidRDefault="00E95648" w:rsidP="00D077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5D8" w:rsidRDefault="006475D8" w:rsidP="00D077E3">
    <w:pPr>
      <w:pStyle w:val="Header"/>
      <w:ind w:left="0"/>
    </w:pPr>
    <w:r>
      <w:t>ICT 333</w:t>
    </w:r>
    <w:r>
      <w:ptab w:relativeTo="margin" w:alignment="center" w:leader="none"/>
    </w:r>
    <w:r>
      <w:ptab w:relativeTo="margin" w:alignment="right" w:leader="none"/>
    </w:r>
    <w:r>
      <w:t>Information Technology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36F10"/>
    <w:multiLevelType w:val="multilevel"/>
    <w:tmpl w:val="C0C27C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A11432D"/>
    <w:multiLevelType w:val="hybridMultilevel"/>
    <w:tmpl w:val="8F68F0D6"/>
    <w:lvl w:ilvl="0" w:tplc="0C090001">
      <w:start w:val="1"/>
      <w:numFmt w:val="bullet"/>
      <w:lvlText w:val=""/>
      <w:lvlJc w:val="left"/>
      <w:pPr>
        <w:ind w:left="2280" w:hanging="360"/>
      </w:pPr>
      <w:rPr>
        <w:rFonts w:ascii="Symbol" w:hAnsi="Symbol" w:hint="default"/>
      </w:rPr>
    </w:lvl>
    <w:lvl w:ilvl="1" w:tplc="0C090003">
      <w:start w:val="1"/>
      <w:numFmt w:val="bullet"/>
      <w:lvlText w:val="o"/>
      <w:lvlJc w:val="left"/>
      <w:pPr>
        <w:ind w:left="3000" w:hanging="360"/>
      </w:pPr>
      <w:rPr>
        <w:rFonts w:ascii="Courier New" w:hAnsi="Courier New" w:cs="Courier New" w:hint="default"/>
      </w:rPr>
    </w:lvl>
    <w:lvl w:ilvl="2" w:tplc="0C090005" w:tentative="1">
      <w:start w:val="1"/>
      <w:numFmt w:val="bullet"/>
      <w:lvlText w:val=""/>
      <w:lvlJc w:val="left"/>
      <w:pPr>
        <w:ind w:left="3720" w:hanging="360"/>
      </w:pPr>
      <w:rPr>
        <w:rFonts w:ascii="Wingdings" w:hAnsi="Wingdings" w:hint="default"/>
      </w:rPr>
    </w:lvl>
    <w:lvl w:ilvl="3" w:tplc="0C090001" w:tentative="1">
      <w:start w:val="1"/>
      <w:numFmt w:val="bullet"/>
      <w:lvlText w:val=""/>
      <w:lvlJc w:val="left"/>
      <w:pPr>
        <w:ind w:left="4440" w:hanging="360"/>
      </w:pPr>
      <w:rPr>
        <w:rFonts w:ascii="Symbol" w:hAnsi="Symbol" w:hint="default"/>
      </w:rPr>
    </w:lvl>
    <w:lvl w:ilvl="4" w:tplc="0C090003" w:tentative="1">
      <w:start w:val="1"/>
      <w:numFmt w:val="bullet"/>
      <w:lvlText w:val="o"/>
      <w:lvlJc w:val="left"/>
      <w:pPr>
        <w:ind w:left="5160" w:hanging="360"/>
      </w:pPr>
      <w:rPr>
        <w:rFonts w:ascii="Courier New" w:hAnsi="Courier New" w:cs="Courier New" w:hint="default"/>
      </w:rPr>
    </w:lvl>
    <w:lvl w:ilvl="5" w:tplc="0C090005" w:tentative="1">
      <w:start w:val="1"/>
      <w:numFmt w:val="bullet"/>
      <w:lvlText w:val=""/>
      <w:lvlJc w:val="left"/>
      <w:pPr>
        <w:ind w:left="5880" w:hanging="360"/>
      </w:pPr>
      <w:rPr>
        <w:rFonts w:ascii="Wingdings" w:hAnsi="Wingdings" w:hint="default"/>
      </w:rPr>
    </w:lvl>
    <w:lvl w:ilvl="6" w:tplc="0C090001" w:tentative="1">
      <w:start w:val="1"/>
      <w:numFmt w:val="bullet"/>
      <w:lvlText w:val=""/>
      <w:lvlJc w:val="left"/>
      <w:pPr>
        <w:ind w:left="6600" w:hanging="360"/>
      </w:pPr>
      <w:rPr>
        <w:rFonts w:ascii="Symbol" w:hAnsi="Symbol" w:hint="default"/>
      </w:rPr>
    </w:lvl>
    <w:lvl w:ilvl="7" w:tplc="0C090003" w:tentative="1">
      <w:start w:val="1"/>
      <w:numFmt w:val="bullet"/>
      <w:lvlText w:val="o"/>
      <w:lvlJc w:val="left"/>
      <w:pPr>
        <w:ind w:left="7320" w:hanging="360"/>
      </w:pPr>
      <w:rPr>
        <w:rFonts w:ascii="Courier New" w:hAnsi="Courier New" w:cs="Courier New" w:hint="default"/>
      </w:rPr>
    </w:lvl>
    <w:lvl w:ilvl="8" w:tplc="0C090005" w:tentative="1">
      <w:start w:val="1"/>
      <w:numFmt w:val="bullet"/>
      <w:lvlText w:val=""/>
      <w:lvlJc w:val="left"/>
      <w:pPr>
        <w:ind w:left="8040" w:hanging="360"/>
      </w:pPr>
      <w:rPr>
        <w:rFonts w:ascii="Wingdings" w:hAnsi="Wingdings" w:hint="default"/>
      </w:rPr>
    </w:lvl>
  </w:abstractNum>
  <w:abstractNum w:abstractNumId="2" w15:restartNumberingAfterBreak="0">
    <w:nsid w:val="2A926FAD"/>
    <w:multiLevelType w:val="multilevel"/>
    <w:tmpl w:val="EADC81EE"/>
    <w:lvl w:ilvl="0">
      <w:start w:val="1"/>
      <w:numFmt w:val="decimal"/>
      <w:lvlText w:val="%1"/>
      <w:lvlJc w:val="left"/>
      <w:pPr>
        <w:ind w:left="425" w:hanging="425"/>
      </w:pPr>
      <w:rPr>
        <w:rFonts w:hint="default"/>
      </w:rPr>
    </w:lvl>
    <w:lvl w:ilvl="1">
      <w:start w:val="1"/>
      <w:numFmt w:val="decimal"/>
      <w:pStyle w:val="Heading2"/>
      <w:lvlText w:val="%1.%2"/>
      <w:lvlJc w:val="left"/>
      <w:pPr>
        <w:ind w:left="992" w:hanging="567"/>
      </w:pPr>
      <w:rPr>
        <w:rFonts w:hint="default"/>
        <w:sz w:val="24"/>
        <w:szCs w:val="24"/>
      </w:rPr>
    </w:lvl>
    <w:lvl w:ilvl="2">
      <w:start w:val="1"/>
      <w:numFmt w:val="decimal"/>
      <w:pStyle w:val="Heading3"/>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15:restartNumberingAfterBreak="0">
    <w:nsid w:val="471823AE"/>
    <w:multiLevelType w:val="multilevel"/>
    <w:tmpl w:val="559E1B6C"/>
    <w:lvl w:ilvl="0">
      <w:start w:val="1"/>
      <w:numFmt w:val="upperRoman"/>
      <w:lvlText w:val="%1."/>
      <w:lvlJc w:val="left"/>
      <w:pPr>
        <w:ind w:left="0" w:firstLine="0"/>
      </w:pPr>
    </w:lvl>
    <w:lvl w:ilvl="1">
      <w:start w:val="1"/>
      <w:numFmt w:val="upperLetter"/>
      <w:lvlText w:val="%2."/>
      <w:lvlJc w:val="left"/>
      <w:pPr>
        <w:ind w:left="720" w:firstLine="0"/>
      </w:pPr>
      <w:rPr>
        <w:rFonts w:hint="eastAsia"/>
        <w:b/>
        <w:i/>
        <w:sz w:val="24"/>
        <w:szCs w:val="24"/>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79812D61"/>
    <w:multiLevelType w:val="hybridMultilevel"/>
    <w:tmpl w:val="233C1B8C"/>
    <w:lvl w:ilvl="0" w:tplc="0409000F">
      <w:start w:val="1"/>
      <w:numFmt w:val="decimal"/>
      <w:lvlText w:val="%1."/>
      <w:lvlJc w:val="left"/>
      <w:pPr>
        <w:ind w:left="2280" w:hanging="360"/>
      </w:pPr>
      <w:rPr>
        <w:rFonts w:hint="default"/>
      </w:rPr>
    </w:lvl>
    <w:lvl w:ilvl="1" w:tplc="0C090003">
      <w:start w:val="1"/>
      <w:numFmt w:val="bullet"/>
      <w:lvlText w:val="o"/>
      <w:lvlJc w:val="left"/>
      <w:pPr>
        <w:ind w:left="3000" w:hanging="360"/>
      </w:pPr>
      <w:rPr>
        <w:rFonts w:ascii="Courier New" w:hAnsi="Courier New" w:cs="Courier New" w:hint="default"/>
      </w:rPr>
    </w:lvl>
    <w:lvl w:ilvl="2" w:tplc="0C090005" w:tentative="1">
      <w:start w:val="1"/>
      <w:numFmt w:val="bullet"/>
      <w:lvlText w:val=""/>
      <w:lvlJc w:val="left"/>
      <w:pPr>
        <w:ind w:left="3720" w:hanging="360"/>
      </w:pPr>
      <w:rPr>
        <w:rFonts w:ascii="Wingdings" w:hAnsi="Wingdings" w:hint="default"/>
      </w:rPr>
    </w:lvl>
    <w:lvl w:ilvl="3" w:tplc="0C090001" w:tentative="1">
      <w:start w:val="1"/>
      <w:numFmt w:val="bullet"/>
      <w:lvlText w:val=""/>
      <w:lvlJc w:val="left"/>
      <w:pPr>
        <w:ind w:left="4440" w:hanging="360"/>
      </w:pPr>
      <w:rPr>
        <w:rFonts w:ascii="Symbol" w:hAnsi="Symbol" w:hint="default"/>
      </w:rPr>
    </w:lvl>
    <w:lvl w:ilvl="4" w:tplc="0C090003" w:tentative="1">
      <w:start w:val="1"/>
      <w:numFmt w:val="bullet"/>
      <w:lvlText w:val="o"/>
      <w:lvlJc w:val="left"/>
      <w:pPr>
        <w:ind w:left="5160" w:hanging="360"/>
      </w:pPr>
      <w:rPr>
        <w:rFonts w:ascii="Courier New" w:hAnsi="Courier New" w:cs="Courier New" w:hint="default"/>
      </w:rPr>
    </w:lvl>
    <w:lvl w:ilvl="5" w:tplc="0C090005" w:tentative="1">
      <w:start w:val="1"/>
      <w:numFmt w:val="bullet"/>
      <w:lvlText w:val=""/>
      <w:lvlJc w:val="left"/>
      <w:pPr>
        <w:ind w:left="5880" w:hanging="360"/>
      </w:pPr>
      <w:rPr>
        <w:rFonts w:ascii="Wingdings" w:hAnsi="Wingdings" w:hint="default"/>
      </w:rPr>
    </w:lvl>
    <w:lvl w:ilvl="6" w:tplc="0C090001" w:tentative="1">
      <w:start w:val="1"/>
      <w:numFmt w:val="bullet"/>
      <w:lvlText w:val=""/>
      <w:lvlJc w:val="left"/>
      <w:pPr>
        <w:ind w:left="6600" w:hanging="360"/>
      </w:pPr>
      <w:rPr>
        <w:rFonts w:ascii="Symbol" w:hAnsi="Symbol" w:hint="default"/>
      </w:rPr>
    </w:lvl>
    <w:lvl w:ilvl="7" w:tplc="0C090003" w:tentative="1">
      <w:start w:val="1"/>
      <w:numFmt w:val="bullet"/>
      <w:lvlText w:val="o"/>
      <w:lvlJc w:val="left"/>
      <w:pPr>
        <w:ind w:left="7320" w:hanging="360"/>
      </w:pPr>
      <w:rPr>
        <w:rFonts w:ascii="Courier New" w:hAnsi="Courier New" w:cs="Courier New" w:hint="default"/>
      </w:rPr>
    </w:lvl>
    <w:lvl w:ilvl="8" w:tplc="0C090005" w:tentative="1">
      <w:start w:val="1"/>
      <w:numFmt w:val="bullet"/>
      <w:lvlText w:val=""/>
      <w:lvlJc w:val="left"/>
      <w:pPr>
        <w:ind w:left="8040" w:hanging="360"/>
      </w:pPr>
      <w:rPr>
        <w:rFonts w:ascii="Wingdings" w:hAnsi="Wingdings" w:hint="default"/>
      </w:rPr>
    </w:lvl>
  </w:abstractNum>
  <w:abstractNum w:abstractNumId="5" w15:restartNumberingAfterBreak="0">
    <w:nsid w:val="7FD27DDC"/>
    <w:multiLevelType w:val="hybridMultilevel"/>
    <w:tmpl w:val="C34A7C4E"/>
    <w:lvl w:ilvl="0" w:tplc="1DA24092">
      <w:start w:val="1"/>
      <w:numFmt w:val="decimal"/>
      <w:pStyle w:val="Heading1"/>
      <w:lvlText w:val="%1"/>
      <w:lvlJc w:val="right"/>
      <w:pPr>
        <w:ind w:left="720" w:hanging="360"/>
      </w:pPr>
      <w:rPr>
        <w:rFonts w:hint="eastAsia"/>
      </w:rPr>
    </w:lvl>
    <w:lvl w:ilvl="1" w:tplc="A148DEB4">
      <w:start w:val="1"/>
      <w:numFmt w:val="decimal"/>
      <w:lvlText w:val="%2."/>
      <w:lvlJc w:val="left"/>
      <w:pPr>
        <w:ind w:left="1500" w:hanging="420"/>
      </w:pPr>
      <w:rPr>
        <w:rFonts w:ascii="Times New Roman" w:hAnsi="Times New Roman" w:cs="Times New Roman"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FD44136"/>
    <w:multiLevelType w:val="hybridMultilevel"/>
    <w:tmpl w:val="EB7EED0C"/>
    <w:lvl w:ilvl="0" w:tplc="0C090001">
      <w:start w:val="1"/>
      <w:numFmt w:val="bullet"/>
      <w:lvlText w:val=""/>
      <w:lvlJc w:val="left"/>
      <w:pPr>
        <w:ind w:left="312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C090001">
      <w:start w:val="1"/>
      <w:numFmt w:val="bullet"/>
      <w:lvlText w:val=""/>
      <w:lvlJc w:val="left"/>
      <w:pPr>
        <w:ind w:left="3000" w:hanging="360"/>
      </w:pPr>
      <w:rPr>
        <w:rFonts w:ascii="Symbol" w:hAnsi="Symbol"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6"/>
  </w:num>
  <w:num w:numId="7">
    <w:abstractNumId w:val="4"/>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bdul Sami">
    <w15:presenceInfo w15:providerId="Windows Live" w15:userId="4727b6d73bd706e4"/>
  </w15:person>
  <w15:person w15:author="Manful Lei">
    <w15:presenceInfo w15:providerId="Windows Live" w15:userId="52017a364855f5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F0F"/>
    <w:rsid w:val="0000591A"/>
    <w:rsid w:val="0000751A"/>
    <w:rsid w:val="00010860"/>
    <w:rsid w:val="00011988"/>
    <w:rsid w:val="000200CF"/>
    <w:rsid w:val="00021D3C"/>
    <w:rsid w:val="00026290"/>
    <w:rsid w:val="000278E6"/>
    <w:rsid w:val="000346F6"/>
    <w:rsid w:val="000353AC"/>
    <w:rsid w:val="000376F5"/>
    <w:rsid w:val="000443D1"/>
    <w:rsid w:val="0004625C"/>
    <w:rsid w:val="00052C04"/>
    <w:rsid w:val="00055188"/>
    <w:rsid w:val="0005635F"/>
    <w:rsid w:val="00063FBB"/>
    <w:rsid w:val="00065272"/>
    <w:rsid w:val="00066126"/>
    <w:rsid w:val="000726C6"/>
    <w:rsid w:val="000735E0"/>
    <w:rsid w:val="000811DE"/>
    <w:rsid w:val="00081A62"/>
    <w:rsid w:val="00087153"/>
    <w:rsid w:val="00092A41"/>
    <w:rsid w:val="00097724"/>
    <w:rsid w:val="000A1D2B"/>
    <w:rsid w:val="000A308D"/>
    <w:rsid w:val="000A3B83"/>
    <w:rsid w:val="000A3F0A"/>
    <w:rsid w:val="000A7025"/>
    <w:rsid w:val="000A7247"/>
    <w:rsid w:val="000B195E"/>
    <w:rsid w:val="000B617E"/>
    <w:rsid w:val="000C03E3"/>
    <w:rsid w:val="000C2371"/>
    <w:rsid w:val="000C4399"/>
    <w:rsid w:val="000E3B01"/>
    <w:rsid w:val="000E4EE9"/>
    <w:rsid w:val="000E7094"/>
    <w:rsid w:val="000F14F5"/>
    <w:rsid w:val="000F2398"/>
    <w:rsid w:val="000F3B16"/>
    <w:rsid w:val="000F56B9"/>
    <w:rsid w:val="00100C2C"/>
    <w:rsid w:val="00100D91"/>
    <w:rsid w:val="001011D5"/>
    <w:rsid w:val="00102CF9"/>
    <w:rsid w:val="00104FBD"/>
    <w:rsid w:val="00111B06"/>
    <w:rsid w:val="001147F9"/>
    <w:rsid w:val="00116F25"/>
    <w:rsid w:val="001204C9"/>
    <w:rsid w:val="001222F4"/>
    <w:rsid w:val="00122B4F"/>
    <w:rsid w:val="001232E8"/>
    <w:rsid w:val="00131DDD"/>
    <w:rsid w:val="00131E29"/>
    <w:rsid w:val="001321E9"/>
    <w:rsid w:val="00136A1E"/>
    <w:rsid w:val="00142403"/>
    <w:rsid w:val="00153F68"/>
    <w:rsid w:val="001602A1"/>
    <w:rsid w:val="00170E17"/>
    <w:rsid w:val="001735EF"/>
    <w:rsid w:val="00176AB2"/>
    <w:rsid w:val="00177411"/>
    <w:rsid w:val="00185EC8"/>
    <w:rsid w:val="0018759D"/>
    <w:rsid w:val="00194AD8"/>
    <w:rsid w:val="00196522"/>
    <w:rsid w:val="00196AAD"/>
    <w:rsid w:val="001A6CD6"/>
    <w:rsid w:val="001A7040"/>
    <w:rsid w:val="001A7844"/>
    <w:rsid w:val="001B27C5"/>
    <w:rsid w:val="001B34E2"/>
    <w:rsid w:val="001B5C7F"/>
    <w:rsid w:val="001C574E"/>
    <w:rsid w:val="001C5D30"/>
    <w:rsid w:val="001F04B1"/>
    <w:rsid w:val="001F0C4C"/>
    <w:rsid w:val="00210BA7"/>
    <w:rsid w:val="002112D3"/>
    <w:rsid w:val="00215BCC"/>
    <w:rsid w:val="00216E81"/>
    <w:rsid w:val="002257D8"/>
    <w:rsid w:val="0022679E"/>
    <w:rsid w:val="002277C0"/>
    <w:rsid w:val="00233BEA"/>
    <w:rsid w:val="00234DFA"/>
    <w:rsid w:val="002374D8"/>
    <w:rsid w:val="0024337C"/>
    <w:rsid w:val="002476AC"/>
    <w:rsid w:val="00247722"/>
    <w:rsid w:val="0025287D"/>
    <w:rsid w:val="00253254"/>
    <w:rsid w:val="002533F4"/>
    <w:rsid w:val="00254909"/>
    <w:rsid w:val="0025697D"/>
    <w:rsid w:val="00271638"/>
    <w:rsid w:val="0027275C"/>
    <w:rsid w:val="0027376D"/>
    <w:rsid w:val="002754CC"/>
    <w:rsid w:val="00275D81"/>
    <w:rsid w:val="00277561"/>
    <w:rsid w:val="00277F0A"/>
    <w:rsid w:val="002805FE"/>
    <w:rsid w:val="00287D36"/>
    <w:rsid w:val="0029091F"/>
    <w:rsid w:val="00292482"/>
    <w:rsid w:val="00292C48"/>
    <w:rsid w:val="00297040"/>
    <w:rsid w:val="002A2E4F"/>
    <w:rsid w:val="002A5051"/>
    <w:rsid w:val="002B096E"/>
    <w:rsid w:val="002B0B10"/>
    <w:rsid w:val="002B3818"/>
    <w:rsid w:val="002B42A8"/>
    <w:rsid w:val="002B5EF2"/>
    <w:rsid w:val="002C3E4F"/>
    <w:rsid w:val="002D0076"/>
    <w:rsid w:val="002D0116"/>
    <w:rsid w:val="002D2806"/>
    <w:rsid w:val="002D4980"/>
    <w:rsid w:val="002D6802"/>
    <w:rsid w:val="002E1618"/>
    <w:rsid w:val="002E1732"/>
    <w:rsid w:val="002E3F33"/>
    <w:rsid w:val="002E4AB3"/>
    <w:rsid w:val="002E4C5F"/>
    <w:rsid w:val="002E4E5D"/>
    <w:rsid w:val="002F1A59"/>
    <w:rsid w:val="002F7D55"/>
    <w:rsid w:val="003015F8"/>
    <w:rsid w:val="003017E1"/>
    <w:rsid w:val="00305FE2"/>
    <w:rsid w:val="00306AC2"/>
    <w:rsid w:val="00307FF0"/>
    <w:rsid w:val="0031598D"/>
    <w:rsid w:val="00326718"/>
    <w:rsid w:val="00332309"/>
    <w:rsid w:val="00335A01"/>
    <w:rsid w:val="00337AF8"/>
    <w:rsid w:val="00337FE5"/>
    <w:rsid w:val="003420C3"/>
    <w:rsid w:val="003427A3"/>
    <w:rsid w:val="00343BB3"/>
    <w:rsid w:val="00343D65"/>
    <w:rsid w:val="00347904"/>
    <w:rsid w:val="003503E5"/>
    <w:rsid w:val="00361C29"/>
    <w:rsid w:val="00364383"/>
    <w:rsid w:val="003653EF"/>
    <w:rsid w:val="0037074E"/>
    <w:rsid w:val="00375521"/>
    <w:rsid w:val="00377650"/>
    <w:rsid w:val="0038049D"/>
    <w:rsid w:val="00383DF8"/>
    <w:rsid w:val="0038746E"/>
    <w:rsid w:val="00391C3D"/>
    <w:rsid w:val="00395638"/>
    <w:rsid w:val="00396243"/>
    <w:rsid w:val="003A1987"/>
    <w:rsid w:val="003A2EF6"/>
    <w:rsid w:val="003A552B"/>
    <w:rsid w:val="003B185F"/>
    <w:rsid w:val="003B562A"/>
    <w:rsid w:val="003B5DD7"/>
    <w:rsid w:val="003B61AE"/>
    <w:rsid w:val="003C3F87"/>
    <w:rsid w:val="003C53F8"/>
    <w:rsid w:val="003C6363"/>
    <w:rsid w:val="003C77DA"/>
    <w:rsid w:val="003D3FE1"/>
    <w:rsid w:val="003E0114"/>
    <w:rsid w:val="003E075F"/>
    <w:rsid w:val="003E5A5F"/>
    <w:rsid w:val="003F3BA9"/>
    <w:rsid w:val="003F68E6"/>
    <w:rsid w:val="00403880"/>
    <w:rsid w:val="00406DD6"/>
    <w:rsid w:val="0040739C"/>
    <w:rsid w:val="00407FF6"/>
    <w:rsid w:val="00416754"/>
    <w:rsid w:val="004210CD"/>
    <w:rsid w:val="00421816"/>
    <w:rsid w:val="00424B87"/>
    <w:rsid w:val="00435B84"/>
    <w:rsid w:val="00437768"/>
    <w:rsid w:val="0044778B"/>
    <w:rsid w:val="00451F0B"/>
    <w:rsid w:val="00452F9C"/>
    <w:rsid w:val="00453AC6"/>
    <w:rsid w:val="00454257"/>
    <w:rsid w:val="00454AF1"/>
    <w:rsid w:val="00457028"/>
    <w:rsid w:val="00460893"/>
    <w:rsid w:val="00465BB3"/>
    <w:rsid w:val="00467E4C"/>
    <w:rsid w:val="00471B51"/>
    <w:rsid w:val="00472708"/>
    <w:rsid w:val="00473D2C"/>
    <w:rsid w:val="0047403B"/>
    <w:rsid w:val="0047488B"/>
    <w:rsid w:val="004763EC"/>
    <w:rsid w:val="004764F0"/>
    <w:rsid w:val="00482156"/>
    <w:rsid w:val="00484D67"/>
    <w:rsid w:val="00484E0F"/>
    <w:rsid w:val="00486D4D"/>
    <w:rsid w:val="004903AC"/>
    <w:rsid w:val="00490AAE"/>
    <w:rsid w:val="004910A4"/>
    <w:rsid w:val="0049146C"/>
    <w:rsid w:val="00491F47"/>
    <w:rsid w:val="004958D1"/>
    <w:rsid w:val="00497186"/>
    <w:rsid w:val="004A0509"/>
    <w:rsid w:val="004A70DF"/>
    <w:rsid w:val="004A7408"/>
    <w:rsid w:val="004B7CE2"/>
    <w:rsid w:val="004D2A4F"/>
    <w:rsid w:val="004D6EC6"/>
    <w:rsid w:val="004E16C3"/>
    <w:rsid w:val="004E7743"/>
    <w:rsid w:val="004F252A"/>
    <w:rsid w:val="004F7560"/>
    <w:rsid w:val="00500929"/>
    <w:rsid w:val="00500E16"/>
    <w:rsid w:val="00501FAE"/>
    <w:rsid w:val="005038BA"/>
    <w:rsid w:val="005068A7"/>
    <w:rsid w:val="00507C2B"/>
    <w:rsid w:val="00513627"/>
    <w:rsid w:val="005150FC"/>
    <w:rsid w:val="00527210"/>
    <w:rsid w:val="00527766"/>
    <w:rsid w:val="005306FD"/>
    <w:rsid w:val="005357C8"/>
    <w:rsid w:val="00537D8D"/>
    <w:rsid w:val="0054392D"/>
    <w:rsid w:val="0054544F"/>
    <w:rsid w:val="00547D10"/>
    <w:rsid w:val="0055191F"/>
    <w:rsid w:val="00561AAC"/>
    <w:rsid w:val="0056239C"/>
    <w:rsid w:val="00563FEF"/>
    <w:rsid w:val="005738E3"/>
    <w:rsid w:val="0057617E"/>
    <w:rsid w:val="005765E1"/>
    <w:rsid w:val="00577A44"/>
    <w:rsid w:val="00580FBB"/>
    <w:rsid w:val="00585470"/>
    <w:rsid w:val="00585E3B"/>
    <w:rsid w:val="00593A39"/>
    <w:rsid w:val="005A078F"/>
    <w:rsid w:val="005A1E67"/>
    <w:rsid w:val="005A279F"/>
    <w:rsid w:val="005A744B"/>
    <w:rsid w:val="005B00C0"/>
    <w:rsid w:val="005B1EE9"/>
    <w:rsid w:val="005C268A"/>
    <w:rsid w:val="005D3AC0"/>
    <w:rsid w:val="005D5C19"/>
    <w:rsid w:val="005D6D1D"/>
    <w:rsid w:val="005E0BFF"/>
    <w:rsid w:val="005E5B10"/>
    <w:rsid w:val="005F3573"/>
    <w:rsid w:val="005F4C93"/>
    <w:rsid w:val="006015CC"/>
    <w:rsid w:val="00602264"/>
    <w:rsid w:val="00602DAE"/>
    <w:rsid w:val="00603AB6"/>
    <w:rsid w:val="0060465E"/>
    <w:rsid w:val="00611900"/>
    <w:rsid w:val="00611BAF"/>
    <w:rsid w:val="00612F25"/>
    <w:rsid w:val="00620531"/>
    <w:rsid w:val="006230A4"/>
    <w:rsid w:val="0062509C"/>
    <w:rsid w:val="00627ED7"/>
    <w:rsid w:val="00637945"/>
    <w:rsid w:val="0064162F"/>
    <w:rsid w:val="0064286A"/>
    <w:rsid w:val="00645EC1"/>
    <w:rsid w:val="006475D8"/>
    <w:rsid w:val="00652EA2"/>
    <w:rsid w:val="00654227"/>
    <w:rsid w:val="00654993"/>
    <w:rsid w:val="006562E6"/>
    <w:rsid w:val="006567A0"/>
    <w:rsid w:val="00657F5D"/>
    <w:rsid w:val="006669F3"/>
    <w:rsid w:val="00666AE0"/>
    <w:rsid w:val="00667060"/>
    <w:rsid w:val="00670677"/>
    <w:rsid w:val="00670DBE"/>
    <w:rsid w:val="006722F2"/>
    <w:rsid w:val="0067366F"/>
    <w:rsid w:val="00677A2B"/>
    <w:rsid w:val="006810D9"/>
    <w:rsid w:val="00695668"/>
    <w:rsid w:val="006971A8"/>
    <w:rsid w:val="006A5A52"/>
    <w:rsid w:val="006A6740"/>
    <w:rsid w:val="006B4F7F"/>
    <w:rsid w:val="006C3F61"/>
    <w:rsid w:val="006C7E60"/>
    <w:rsid w:val="006D30F2"/>
    <w:rsid w:val="006D499B"/>
    <w:rsid w:val="006D4F69"/>
    <w:rsid w:val="006D5643"/>
    <w:rsid w:val="006E3A77"/>
    <w:rsid w:val="006E6F49"/>
    <w:rsid w:val="006F491F"/>
    <w:rsid w:val="00701FEC"/>
    <w:rsid w:val="00704A55"/>
    <w:rsid w:val="00705B42"/>
    <w:rsid w:val="007109E6"/>
    <w:rsid w:val="00716D98"/>
    <w:rsid w:val="00721D25"/>
    <w:rsid w:val="00722CCC"/>
    <w:rsid w:val="007252B5"/>
    <w:rsid w:val="00725CFE"/>
    <w:rsid w:val="00725D33"/>
    <w:rsid w:val="00731743"/>
    <w:rsid w:val="0073177F"/>
    <w:rsid w:val="007331B3"/>
    <w:rsid w:val="00734291"/>
    <w:rsid w:val="00736D61"/>
    <w:rsid w:val="00736FF6"/>
    <w:rsid w:val="00740196"/>
    <w:rsid w:val="00743DA7"/>
    <w:rsid w:val="0074591C"/>
    <w:rsid w:val="00751FB2"/>
    <w:rsid w:val="00753AF8"/>
    <w:rsid w:val="007630FD"/>
    <w:rsid w:val="00773798"/>
    <w:rsid w:val="00775EE0"/>
    <w:rsid w:val="00777B94"/>
    <w:rsid w:val="0078401A"/>
    <w:rsid w:val="00791D4C"/>
    <w:rsid w:val="00792425"/>
    <w:rsid w:val="007A1A06"/>
    <w:rsid w:val="007A6930"/>
    <w:rsid w:val="007A6C91"/>
    <w:rsid w:val="007B1ECC"/>
    <w:rsid w:val="007C2F88"/>
    <w:rsid w:val="007C35E4"/>
    <w:rsid w:val="007C4E62"/>
    <w:rsid w:val="007C547D"/>
    <w:rsid w:val="007C6782"/>
    <w:rsid w:val="007C698D"/>
    <w:rsid w:val="007D12EA"/>
    <w:rsid w:val="007D1DE3"/>
    <w:rsid w:val="007D29D2"/>
    <w:rsid w:val="007E4092"/>
    <w:rsid w:val="007E5CF6"/>
    <w:rsid w:val="007E6E79"/>
    <w:rsid w:val="007E7761"/>
    <w:rsid w:val="007F4479"/>
    <w:rsid w:val="007F479A"/>
    <w:rsid w:val="007F64AE"/>
    <w:rsid w:val="00805464"/>
    <w:rsid w:val="0080635D"/>
    <w:rsid w:val="00807DE5"/>
    <w:rsid w:val="008124CA"/>
    <w:rsid w:val="00821AFD"/>
    <w:rsid w:val="008236AA"/>
    <w:rsid w:val="00835FD0"/>
    <w:rsid w:val="00840B39"/>
    <w:rsid w:val="00846849"/>
    <w:rsid w:val="00851482"/>
    <w:rsid w:val="0085231C"/>
    <w:rsid w:val="00855F98"/>
    <w:rsid w:val="00857540"/>
    <w:rsid w:val="00864A51"/>
    <w:rsid w:val="0087071F"/>
    <w:rsid w:val="00876634"/>
    <w:rsid w:val="008776BC"/>
    <w:rsid w:val="00881EAC"/>
    <w:rsid w:val="00881F88"/>
    <w:rsid w:val="00882479"/>
    <w:rsid w:val="0088329A"/>
    <w:rsid w:val="00886146"/>
    <w:rsid w:val="00886BA6"/>
    <w:rsid w:val="00890F90"/>
    <w:rsid w:val="00891E3A"/>
    <w:rsid w:val="00894B3D"/>
    <w:rsid w:val="008A03E4"/>
    <w:rsid w:val="008A1469"/>
    <w:rsid w:val="008A2B81"/>
    <w:rsid w:val="008A3194"/>
    <w:rsid w:val="008A4AEA"/>
    <w:rsid w:val="008A5DF1"/>
    <w:rsid w:val="008A68B9"/>
    <w:rsid w:val="008B44C8"/>
    <w:rsid w:val="008C0083"/>
    <w:rsid w:val="008C6FD3"/>
    <w:rsid w:val="008D1F66"/>
    <w:rsid w:val="008D346D"/>
    <w:rsid w:val="008D3A39"/>
    <w:rsid w:val="008D3B5F"/>
    <w:rsid w:val="008D4356"/>
    <w:rsid w:val="008D6ADF"/>
    <w:rsid w:val="008F00B8"/>
    <w:rsid w:val="00900691"/>
    <w:rsid w:val="00902017"/>
    <w:rsid w:val="00913688"/>
    <w:rsid w:val="00913E30"/>
    <w:rsid w:val="0091560A"/>
    <w:rsid w:val="00915D37"/>
    <w:rsid w:val="0091698F"/>
    <w:rsid w:val="00916BD9"/>
    <w:rsid w:val="00920A38"/>
    <w:rsid w:val="0092137E"/>
    <w:rsid w:val="00925F31"/>
    <w:rsid w:val="0093105B"/>
    <w:rsid w:val="00946DB3"/>
    <w:rsid w:val="00947792"/>
    <w:rsid w:val="00950F57"/>
    <w:rsid w:val="009514D9"/>
    <w:rsid w:val="00952E3F"/>
    <w:rsid w:val="00954F0F"/>
    <w:rsid w:val="009578A2"/>
    <w:rsid w:val="00957CC6"/>
    <w:rsid w:val="00963ADF"/>
    <w:rsid w:val="00965B00"/>
    <w:rsid w:val="00966964"/>
    <w:rsid w:val="009757A4"/>
    <w:rsid w:val="0098083A"/>
    <w:rsid w:val="0098406C"/>
    <w:rsid w:val="009939B2"/>
    <w:rsid w:val="009940BA"/>
    <w:rsid w:val="00996857"/>
    <w:rsid w:val="009A0E59"/>
    <w:rsid w:val="009A2709"/>
    <w:rsid w:val="009A3C2D"/>
    <w:rsid w:val="009A6746"/>
    <w:rsid w:val="009B0A44"/>
    <w:rsid w:val="009B1148"/>
    <w:rsid w:val="009B51D5"/>
    <w:rsid w:val="009B5D2A"/>
    <w:rsid w:val="009B665C"/>
    <w:rsid w:val="009C0CE6"/>
    <w:rsid w:val="009C351C"/>
    <w:rsid w:val="009C3CF7"/>
    <w:rsid w:val="009C5ECE"/>
    <w:rsid w:val="009D4793"/>
    <w:rsid w:val="009D56D8"/>
    <w:rsid w:val="009D7727"/>
    <w:rsid w:val="009E0E00"/>
    <w:rsid w:val="009E190C"/>
    <w:rsid w:val="009E1BFE"/>
    <w:rsid w:val="009E20A8"/>
    <w:rsid w:val="009E6593"/>
    <w:rsid w:val="009E7A57"/>
    <w:rsid w:val="009F05D7"/>
    <w:rsid w:val="009F08E3"/>
    <w:rsid w:val="009F1143"/>
    <w:rsid w:val="009F17A0"/>
    <w:rsid w:val="009F333C"/>
    <w:rsid w:val="009F392C"/>
    <w:rsid w:val="00A01595"/>
    <w:rsid w:val="00A01903"/>
    <w:rsid w:val="00A0210F"/>
    <w:rsid w:val="00A02C3F"/>
    <w:rsid w:val="00A057AB"/>
    <w:rsid w:val="00A07909"/>
    <w:rsid w:val="00A10518"/>
    <w:rsid w:val="00A178CF"/>
    <w:rsid w:val="00A20C01"/>
    <w:rsid w:val="00A2252D"/>
    <w:rsid w:val="00A2479C"/>
    <w:rsid w:val="00A2506D"/>
    <w:rsid w:val="00A26073"/>
    <w:rsid w:val="00A264B0"/>
    <w:rsid w:val="00A328CF"/>
    <w:rsid w:val="00A37917"/>
    <w:rsid w:val="00A41649"/>
    <w:rsid w:val="00A42B53"/>
    <w:rsid w:val="00A43DA1"/>
    <w:rsid w:val="00A51F80"/>
    <w:rsid w:val="00A527AD"/>
    <w:rsid w:val="00A54FDC"/>
    <w:rsid w:val="00A5585B"/>
    <w:rsid w:val="00A574CD"/>
    <w:rsid w:val="00A64375"/>
    <w:rsid w:val="00A6580F"/>
    <w:rsid w:val="00A65D12"/>
    <w:rsid w:val="00A6678E"/>
    <w:rsid w:val="00A6710F"/>
    <w:rsid w:val="00A672CB"/>
    <w:rsid w:val="00A67B63"/>
    <w:rsid w:val="00A72476"/>
    <w:rsid w:val="00A74BE1"/>
    <w:rsid w:val="00A75C68"/>
    <w:rsid w:val="00A76EB5"/>
    <w:rsid w:val="00A7790A"/>
    <w:rsid w:val="00A82F85"/>
    <w:rsid w:val="00A83131"/>
    <w:rsid w:val="00A9241A"/>
    <w:rsid w:val="00A959C3"/>
    <w:rsid w:val="00A9617B"/>
    <w:rsid w:val="00A9679E"/>
    <w:rsid w:val="00AA1951"/>
    <w:rsid w:val="00AB068B"/>
    <w:rsid w:val="00AC1952"/>
    <w:rsid w:val="00AC7D18"/>
    <w:rsid w:val="00AE0798"/>
    <w:rsid w:val="00AE130B"/>
    <w:rsid w:val="00AE45A3"/>
    <w:rsid w:val="00AF2D09"/>
    <w:rsid w:val="00AF6637"/>
    <w:rsid w:val="00B00564"/>
    <w:rsid w:val="00B00D2A"/>
    <w:rsid w:val="00B0113A"/>
    <w:rsid w:val="00B01470"/>
    <w:rsid w:val="00B049BA"/>
    <w:rsid w:val="00B1051A"/>
    <w:rsid w:val="00B10656"/>
    <w:rsid w:val="00B10671"/>
    <w:rsid w:val="00B12D06"/>
    <w:rsid w:val="00B12D39"/>
    <w:rsid w:val="00B174AC"/>
    <w:rsid w:val="00B2000A"/>
    <w:rsid w:val="00B248B9"/>
    <w:rsid w:val="00B31F00"/>
    <w:rsid w:val="00B32181"/>
    <w:rsid w:val="00B34AF2"/>
    <w:rsid w:val="00B42B3A"/>
    <w:rsid w:val="00B43EC1"/>
    <w:rsid w:val="00B63AA6"/>
    <w:rsid w:val="00B67713"/>
    <w:rsid w:val="00B67E55"/>
    <w:rsid w:val="00B70610"/>
    <w:rsid w:val="00B743F0"/>
    <w:rsid w:val="00B762AF"/>
    <w:rsid w:val="00B80BEB"/>
    <w:rsid w:val="00B81731"/>
    <w:rsid w:val="00B91FA6"/>
    <w:rsid w:val="00B923B3"/>
    <w:rsid w:val="00B928ED"/>
    <w:rsid w:val="00B9584C"/>
    <w:rsid w:val="00B96DC8"/>
    <w:rsid w:val="00BA0DD5"/>
    <w:rsid w:val="00BA2313"/>
    <w:rsid w:val="00BA52ED"/>
    <w:rsid w:val="00BA6F81"/>
    <w:rsid w:val="00BB5EE6"/>
    <w:rsid w:val="00BC26AA"/>
    <w:rsid w:val="00BC417C"/>
    <w:rsid w:val="00BC47EF"/>
    <w:rsid w:val="00BC5D03"/>
    <w:rsid w:val="00BC7914"/>
    <w:rsid w:val="00BD26CF"/>
    <w:rsid w:val="00BD3320"/>
    <w:rsid w:val="00BE2680"/>
    <w:rsid w:val="00BE280E"/>
    <w:rsid w:val="00BE2E30"/>
    <w:rsid w:val="00BE3625"/>
    <w:rsid w:val="00BF09C3"/>
    <w:rsid w:val="00BF4126"/>
    <w:rsid w:val="00BF62D6"/>
    <w:rsid w:val="00BF7557"/>
    <w:rsid w:val="00C02727"/>
    <w:rsid w:val="00C15ADC"/>
    <w:rsid w:val="00C16AC1"/>
    <w:rsid w:val="00C16E67"/>
    <w:rsid w:val="00C17CC4"/>
    <w:rsid w:val="00C207E9"/>
    <w:rsid w:val="00C23AFB"/>
    <w:rsid w:val="00C24679"/>
    <w:rsid w:val="00C33B4B"/>
    <w:rsid w:val="00C35B72"/>
    <w:rsid w:val="00C419E9"/>
    <w:rsid w:val="00C42711"/>
    <w:rsid w:val="00C446A0"/>
    <w:rsid w:val="00C44C52"/>
    <w:rsid w:val="00C45D37"/>
    <w:rsid w:val="00C46934"/>
    <w:rsid w:val="00C4795F"/>
    <w:rsid w:val="00C60969"/>
    <w:rsid w:val="00C64E63"/>
    <w:rsid w:val="00C65BB8"/>
    <w:rsid w:val="00C753EE"/>
    <w:rsid w:val="00C80B85"/>
    <w:rsid w:val="00C8176F"/>
    <w:rsid w:val="00C8223D"/>
    <w:rsid w:val="00C83D7C"/>
    <w:rsid w:val="00C84685"/>
    <w:rsid w:val="00C915DD"/>
    <w:rsid w:val="00C97DEE"/>
    <w:rsid w:val="00CA5946"/>
    <w:rsid w:val="00CA62D0"/>
    <w:rsid w:val="00CA7AB1"/>
    <w:rsid w:val="00CB167C"/>
    <w:rsid w:val="00CB1889"/>
    <w:rsid w:val="00CB1EA0"/>
    <w:rsid w:val="00CB4068"/>
    <w:rsid w:val="00CB765D"/>
    <w:rsid w:val="00CC3738"/>
    <w:rsid w:val="00CC62D8"/>
    <w:rsid w:val="00CC6AB0"/>
    <w:rsid w:val="00CD24C8"/>
    <w:rsid w:val="00CD3300"/>
    <w:rsid w:val="00CD6347"/>
    <w:rsid w:val="00CE1850"/>
    <w:rsid w:val="00CE2355"/>
    <w:rsid w:val="00CF0B37"/>
    <w:rsid w:val="00CF3CBE"/>
    <w:rsid w:val="00CF4FAA"/>
    <w:rsid w:val="00CF58AB"/>
    <w:rsid w:val="00D00259"/>
    <w:rsid w:val="00D018DE"/>
    <w:rsid w:val="00D0506C"/>
    <w:rsid w:val="00D05AB5"/>
    <w:rsid w:val="00D077E3"/>
    <w:rsid w:val="00D12006"/>
    <w:rsid w:val="00D13891"/>
    <w:rsid w:val="00D23812"/>
    <w:rsid w:val="00D24C31"/>
    <w:rsid w:val="00D3592E"/>
    <w:rsid w:val="00D37A55"/>
    <w:rsid w:val="00D416F1"/>
    <w:rsid w:val="00D43DDC"/>
    <w:rsid w:val="00D46788"/>
    <w:rsid w:val="00D46962"/>
    <w:rsid w:val="00D53140"/>
    <w:rsid w:val="00D53BED"/>
    <w:rsid w:val="00D543E9"/>
    <w:rsid w:val="00D55ECF"/>
    <w:rsid w:val="00D60784"/>
    <w:rsid w:val="00D61713"/>
    <w:rsid w:val="00D74F69"/>
    <w:rsid w:val="00D752FC"/>
    <w:rsid w:val="00D75D60"/>
    <w:rsid w:val="00D77161"/>
    <w:rsid w:val="00D827D1"/>
    <w:rsid w:val="00D8581F"/>
    <w:rsid w:val="00D859B0"/>
    <w:rsid w:val="00D91A4F"/>
    <w:rsid w:val="00D94F39"/>
    <w:rsid w:val="00DA3CE1"/>
    <w:rsid w:val="00DB58C3"/>
    <w:rsid w:val="00DB7A06"/>
    <w:rsid w:val="00DB7D37"/>
    <w:rsid w:val="00DC03BF"/>
    <w:rsid w:val="00DC2B21"/>
    <w:rsid w:val="00DC43B2"/>
    <w:rsid w:val="00DC5B94"/>
    <w:rsid w:val="00DD0DD6"/>
    <w:rsid w:val="00DD363E"/>
    <w:rsid w:val="00DD780F"/>
    <w:rsid w:val="00DD7E64"/>
    <w:rsid w:val="00DE3115"/>
    <w:rsid w:val="00DE6896"/>
    <w:rsid w:val="00E0316C"/>
    <w:rsid w:val="00E11D6E"/>
    <w:rsid w:val="00E1439F"/>
    <w:rsid w:val="00E152E8"/>
    <w:rsid w:val="00E20667"/>
    <w:rsid w:val="00E251A1"/>
    <w:rsid w:val="00E30141"/>
    <w:rsid w:val="00E3036B"/>
    <w:rsid w:val="00E33F53"/>
    <w:rsid w:val="00E37198"/>
    <w:rsid w:val="00E401C0"/>
    <w:rsid w:val="00E43F80"/>
    <w:rsid w:val="00E47109"/>
    <w:rsid w:val="00E47E60"/>
    <w:rsid w:val="00E54D7B"/>
    <w:rsid w:val="00E73ED5"/>
    <w:rsid w:val="00E819A1"/>
    <w:rsid w:val="00E83119"/>
    <w:rsid w:val="00E95648"/>
    <w:rsid w:val="00E96AD9"/>
    <w:rsid w:val="00EA1C52"/>
    <w:rsid w:val="00EA53EA"/>
    <w:rsid w:val="00EB03CD"/>
    <w:rsid w:val="00EB0751"/>
    <w:rsid w:val="00EB662F"/>
    <w:rsid w:val="00EC104B"/>
    <w:rsid w:val="00EC184F"/>
    <w:rsid w:val="00EC46A3"/>
    <w:rsid w:val="00EC7653"/>
    <w:rsid w:val="00ED0D60"/>
    <w:rsid w:val="00ED29C7"/>
    <w:rsid w:val="00ED436F"/>
    <w:rsid w:val="00ED48F4"/>
    <w:rsid w:val="00ED5958"/>
    <w:rsid w:val="00ED5C21"/>
    <w:rsid w:val="00EE2674"/>
    <w:rsid w:val="00EF12C8"/>
    <w:rsid w:val="00F05E82"/>
    <w:rsid w:val="00F0701D"/>
    <w:rsid w:val="00F07C67"/>
    <w:rsid w:val="00F10332"/>
    <w:rsid w:val="00F12C87"/>
    <w:rsid w:val="00F13B2A"/>
    <w:rsid w:val="00F2014C"/>
    <w:rsid w:val="00F22A4D"/>
    <w:rsid w:val="00F270CF"/>
    <w:rsid w:val="00F27AC5"/>
    <w:rsid w:val="00F31231"/>
    <w:rsid w:val="00F3380A"/>
    <w:rsid w:val="00F43B5B"/>
    <w:rsid w:val="00F44398"/>
    <w:rsid w:val="00F44895"/>
    <w:rsid w:val="00F4583C"/>
    <w:rsid w:val="00F50290"/>
    <w:rsid w:val="00F6014F"/>
    <w:rsid w:val="00F6193F"/>
    <w:rsid w:val="00F61FE3"/>
    <w:rsid w:val="00F71847"/>
    <w:rsid w:val="00F72461"/>
    <w:rsid w:val="00F7318C"/>
    <w:rsid w:val="00F764F9"/>
    <w:rsid w:val="00F76823"/>
    <w:rsid w:val="00F76CCB"/>
    <w:rsid w:val="00F774C5"/>
    <w:rsid w:val="00F93594"/>
    <w:rsid w:val="00F93B7C"/>
    <w:rsid w:val="00F97E45"/>
    <w:rsid w:val="00FA21C6"/>
    <w:rsid w:val="00FA5F88"/>
    <w:rsid w:val="00FB2907"/>
    <w:rsid w:val="00FB488F"/>
    <w:rsid w:val="00FB7BBA"/>
    <w:rsid w:val="00FC2ACF"/>
    <w:rsid w:val="00FD1EE8"/>
    <w:rsid w:val="00FD2AE0"/>
    <w:rsid w:val="00FD731F"/>
    <w:rsid w:val="00FE0312"/>
    <w:rsid w:val="00FE0EEA"/>
    <w:rsid w:val="00FE22B4"/>
    <w:rsid w:val="00FE3D54"/>
    <w:rsid w:val="00FE6678"/>
    <w:rsid w:val="00FF648C"/>
    <w:rsid w:val="00FF6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7D0902-2DD7-427C-AACC-274B41A3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9F3"/>
    <w:pPr>
      <w:widowControl w:val="0"/>
      <w:spacing w:before="120" w:after="120" w:line="360" w:lineRule="auto"/>
      <w:ind w:left="840"/>
      <w:jc w:val="both"/>
    </w:pPr>
    <w:rPr>
      <w:rFonts w:ascii="Times New Roman" w:hAnsi="Times New Roman" w:cstheme="minorHAnsi"/>
      <w:sz w:val="24"/>
      <w:szCs w:val="24"/>
    </w:rPr>
  </w:style>
  <w:style w:type="paragraph" w:styleId="Heading1">
    <w:name w:val="heading 1"/>
    <w:basedOn w:val="Heading2"/>
    <w:next w:val="Normal"/>
    <w:link w:val="Heading1Char"/>
    <w:autoRedefine/>
    <w:uiPriority w:val="9"/>
    <w:qFormat/>
    <w:rsid w:val="006475D8"/>
    <w:pPr>
      <w:numPr>
        <w:ilvl w:val="0"/>
        <w:numId w:val="3"/>
      </w:numPr>
      <w:ind w:left="360"/>
      <w:outlineLvl w:val="0"/>
    </w:pPr>
    <w:rPr>
      <w:i w:val="0"/>
      <w:sz w:val="28"/>
    </w:rPr>
  </w:style>
  <w:style w:type="paragraph" w:styleId="Heading2">
    <w:name w:val="heading 2"/>
    <w:basedOn w:val="Normal"/>
    <w:next w:val="Normal"/>
    <w:link w:val="Heading2Char"/>
    <w:autoRedefine/>
    <w:uiPriority w:val="9"/>
    <w:unhideWhenUsed/>
    <w:qFormat/>
    <w:rsid w:val="00E20667"/>
    <w:pPr>
      <w:keepNext/>
      <w:keepLines/>
      <w:numPr>
        <w:ilvl w:val="1"/>
        <w:numId w:val="1"/>
      </w:numPr>
      <w:spacing w:before="260" w:after="260" w:line="415" w:lineRule="auto"/>
      <w:jc w:val="left"/>
      <w:outlineLvl w:val="1"/>
    </w:pPr>
    <w:rPr>
      <w:rFonts w:ascii="Arial" w:hAnsi="Arial" w:cstheme="majorBidi"/>
      <w:b/>
      <w:bCs/>
      <w:i/>
      <w:szCs w:val="32"/>
    </w:rPr>
  </w:style>
  <w:style w:type="paragraph" w:styleId="Heading3">
    <w:name w:val="heading 3"/>
    <w:basedOn w:val="Heading2"/>
    <w:next w:val="Normal"/>
    <w:link w:val="Heading3Char"/>
    <w:uiPriority w:val="9"/>
    <w:unhideWhenUsed/>
    <w:qFormat/>
    <w:rsid w:val="006475D8"/>
    <w:pPr>
      <w:numPr>
        <w:ilvl w:val="2"/>
      </w:numPr>
      <w:outlineLvl w:val="2"/>
    </w:pPr>
  </w:style>
  <w:style w:type="paragraph" w:styleId="Heading4">
    <w:name w:val="heading 4"/>
    <w:basedOn w:val="Heading1"/>
    <w:next w:val="Normal"/>
    <w:link w:val="Heading4Char"/>
    <w:uiPriority w:val="9"/>
    <w:unhideWhenUsed/>
    <w:qFormat/>
    <w:rsid w:val="002476AC"/>
    <w:pPr>
      <w:numPr>
        <w:numId w:val="0"/>
      </w:numPr>
      <w:outlineLvl w:val="3"/>
    </w:pPr>
  </w:style>
  <w:style w:type="paragraph" w:styleId="Heading9">
    <w:name w:val="heading 9"/>
    <w:basedOn w:val="Normal"/>
    <w:next w:val="Normal"/>
    <w:link w:val="Heading9Char"/>
    <w:uiPriority w:val="9"/>
    <w:semiHidden/>
    <w:unhideWhenUsed/>
    <w:qFormat/>
    <w:rsid w:val="00B1065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A4D"/>
    <w:rPr>
      <w:sz w:val="18"/>
      <w:szCs w:val="18"/>
    </w:rPr>
  </w:style>
  <w:style w:type="character" w:customStyle="1" w:styleId="BalloonTextChar">
    <w:name w:val="Balloon Text Char"/>
    <w:basedOn w:val="DefaultParagraphFont"/>
    <w:link w:val="BalloonText"/>
    <w:uiPriority w:val="99"/>
    <w:semiHidden/>
    <w:rsid w:val="00F22A4D"/>
    <w:rPr>
      <w:sz w:val="18"/>
      <w:szCs w:val="18"/>
    </w:rPr>
  </w:style>
  <w:style w:type="paragraph" w:styleId="Date">
    <w:name w:val="Date"/>
    <w:basedOn w:val="Normal"/>
    <w:next w:val="Normal"/>
    <w:link w:val="DateChar"/>
    <w:uiPriority w:val="99"/>
    <w:semiHidden/>
    <w:unhideWhenUsed/>
    <w:rsid w:val="00A7790A"/>
    <w:pPr>
      <w:ind w:leftChars="2500" w:left="100"/>
    </w:pPr>
  </w:style>
  <w:style w:type="character" w:customStyle="1" w:styleId="DateChar">
    <w:name w:val="Date Char"/>
    <w:basedOn w:val="DefaultParagraphFont"/>
    <w:link w:val="Date"/>
    <w:uiPriority w:val="99"/>
    <w:semiHidden/>
    <w:rsid w:val="00A7790A"/>
  </w:style>
  <w:style w:type="character" w:customStyle="1" w:styleId="Heading1Char">
    <w:name w:val="Heading 1 Char"/>
    <w:basedOn w:val="DefaultParagraphFont"/>
    <w:link w:val="Heading1"/>
    <w:uiPriority w:val="9"/>
    <w:rsid w:val="006475D8"/>
    <w:rPr>
      <w:rFonts w:ascii="Arial" w:hAnsi="Arial" w:cstheme="majorBidi"/>
      <w:b/>
      <w:bCs/>
      <w:sz w:val="28"/>
      <w:szCs w:val="32"/>
    </w:rPr>
  </w:style>
  <w:style w:type="paragraph" w:styleId="TOCHeading">
    <w:name w:val="TOC Heading"/>
    <w:basedOn w:val="Heading1"/>
    <w:next w:val="Normal"/>
    <w:uiPriority w:val="39"/>
    <w:unhideWhenUsed/>
    <w:qFormat/>
    <w:rsid w:val="00A7790A"/>
    <w:pPr>
      <w:widowControl/>
      <w:spacing w:before="480" w:after="0" w:line="276" w:lineRule="auto"/>
      <w:outlineLvl w:val="9"/>
    </w:pPr>
    <w:rPr>
      <w:rFonts w:asciiTheme="majorHAnsi" w:eastAsiaTheme="majorEastAsia" w:hAnsiTheme="majorHAnsi"/>
      <w:color w:val="365F91" w:themeColor="accent1" w:themeShade="BF"/>
      <w:kern w:val="0"/>
      <w:szCs w:val="28"/>
    </w:rPr>
  </w:style>
  <w:style w:type="paragraph" w:styleId="TOC2">
    <w:name w:val="toc 2"/>
    <w:basedOn w:val="Normal"/>
    <w:next w:val="Normal"/>
    <w:autoRedefine/>
    <w:uiPriority w:val="39"/>
    <w:unhideWhenUsed/>
    <w:qFormat/>
    <w:rsid w:val="00A7790A"/>
    <w:pPr>
      <w:spacing w:after="0"/>
      <w:ind w:left="240"/>
      <w:jc w:val="left"/>
    </w:pPr>
    <w:rPr>
      <w:rFonts w:asciiTheme="minorHAnsi" w:hAnsiTheme="minorHAnsi"/>
      <w:b/>
      <w:bCs/>
      <w:sz w:val="22"/>
      <w:szCs w:val="22"/>
    </w:rPr>
  </w:style>
  <w:style w:type="paragraph" w:styleId="TOC1">
    <w:name w:val="toc 1"/>
    <w:basedOn w:val="Normal"/>
    <w:next w:val="Normal"/>
    <w:autoRedefine/>
    <w:uiPriority w:val="39"/>
    <w:unhideWhenUsed/>
    <w:qFormat/>
    <w:rsid w:val="000726C6"/>
    <w:pPr>
      <w:spacing w:after="0"/>
      <w:ind w:left="0"/>
      <w:jc w:val="left"/>
    </w:pPr>
    <w:rPr>
      <w:rFonts w:asciiTheme="minorHAnsi" w:hAnsiTheme="minorHAnsi"/>
      <w:b/>
      <w:bCs/>
      <w:i/>
      <w:iCs/>
    </w:rPr>
  </w:style>
  <w:style w:type="paragraph" w:styleId="TOC3">
    <w:name w:val="toc 3"/>
    <w:basedOn w:val="Normal"/>
    <w:next w:val="Normal"/>
    <w:autoRedefine/>
    <w:uiPriority w:val="39"/>
    <w:unhideWhenUsed/>
    <w:qFormat/>
    <w:rsid w:val="00A7790A"/>
    <w:pPr>
      <w:spacing w:before="0" w:after="0"/>
      <w:ind w:left="480"/>
      <w:jc w:val="left"/>
    </w:pPr>
    <w:rPr>
      <w:rFonts w:asciiTheme="minorHAnsi" w:hAnsiTheme="minorHAnsi"/>
      <w:sz w:val="20"/>
      <w:szCs w:val="20"/>
    </w:rPr>
  </w:style>
  <w:style w:type="character" w:customStyle="1" w:styleId="Heading2Char">
    <w:name w:val="Heading 2 Char"/>
    <w:basedOn w:val="DefaultParagraphFont"/>
    <w:link w:val="Heading2"/>
    <w:uiPriority w:val="9"/>
    <w:rsid w:val="00E20667"/>
    <w:rPr>
      <w:rFonts w:ascii="Arial" w:hAnsi="Arial" w:cstheme="majorBidi"/>
      <w:b/>
      <w:bCs/>
      <w:i/>
      <w:sz w:val="24"/>
      <w:szCs w:val="32"/>
    </w:rPr>
  </w:style>
  <w:style w:type="character" w:customStyle="1" w:styleId="Heading3Char">
    <w:name w:val="Heading 3 Char"/>
    <w:basedOn w:val="DefaultParagraphFont"/>
    <w:link w:val="Heading3"/>
    <w:uiPriority w:val="9"/>
    <w:rsid w:val="006475D8"/>
    <w:rPr>
      <w:rFonts w:ascii="Arial" w:hAnsi="Arial" w:cstheme="majorBidi"/>
      <w:b/>
      <w:bCs/>
      <w:i/>
      <w:sz w:val="24"/>
      <w:szCs w:val="32"/>
    </w:rPr>
  </w:style>
  <w:style w:type="character" w:customStyle="1" w:styleId="Heading4Char">
    <w:name w:val="Heading 4 Char"/>
    <w:basedOn w:val="DefaultParagraphFont"/>
    <w:link w:val="Heading4"/>
    <w:uiPriority w:val="9"/>
    <w:rsid w:val="002476AC"/>
    <w:rPr>
      <w:rFonts w:ascii="Arial" w:hAnsi="Arial" w:cstheme="majorBidi"/>
      <w:b/>
      <w:bCs/>
      <w:sz w:val="28"/>
      <w:szCs w:val="32"/>
    </w:rPr>
  </w:style>
  <w:style w:type="paragraph" w:styleId="Title">
    <w:name w:val="Title"/>
    <w:basedOn w:val="Normal"/>
    <w:next w:val="Normal"/>
    <w:link w:val="TitleChar"/>
    <w:autoRedefine/>
    <w:uiPriority w:val="10"/>
    <w:qFormat/>
    <w:rsid w:val="00EC104B"/>
    <w:pPr>
      <w:spacing w:before="240" w:after="60"/>
      <w:ind w:left="992"/>
      <w:outlineLvl w:val="0"/>
    </w:pPr>
    <w:rPr>
      <w:rFonts w:ascii="Calibri" w:hAnsi="Calibri" w:cstheme="majorBidi"/>
      <w:b/>
      <w:bCs/>
      <w:sz w:val="28"/>
      <w:szCs w:val="28"/>
    </w:rPr>
  </w:style>
  <w:style w:type="character" w:customStyle="1" w:styleId="TitleChar">
    <w:name w:val="Title Char"/>
    <w:basedOn w:val="DefaultParagraphFont"/>
    <w:link w:val="Title"/>
    <w:uiPriority w:val="10"/>
    <w:rsid w:val="00EC104B"/>
    <w:rPr>
      <w:rFonts w:ascii="Calibri" w:hAnsi="Calibri" w:cstheme="majorBidi"/>
      <w:b/>
      <w:bCs/>
      <w:sz w:val="28"/>
      <w:szCs w:val="28"/>
    </w:rPr>
  </w:style>
  <w:style w:type="character" w:styleId="Hyperlink">
    <w:name w:val="Hyperlink"/>
    <w:basedOn w:val="DefaultParagraphFont"/>
    <w:uiPriority w:val="99"/>
    <w:unhideWhenUsed/>
    <w:rsid w:val="008A5DF1"/>
    <w:rPr>
      <w:color w:val="0000FF" w:themeColor="hyperlink"/>
      <w:u w:val="single"/>
    </w:rPr>
  </w:style>
  <w:style w:type="paragraph" w:styleId="ListParagraph">
    <w:name w:val="List Paragraph"/>
    <w:basedOn w:val="Normal"/>
    <w:uiPriority w:val="34"/>
    <w:qFormat/>
    <w:rsid w:val="00C83D7C"/>
    <w:pPr>
      <w:ind w:left="720"/>
      <w:contextualSpacing/>
    </w:pPr>
  </w:style>
  <w:style w:type="paragraph" w:styleId="Header">
    <w:name w:val="header"/>
    <w:basedOn w:val="Normal"/>
    <w:link w:val="HeaderChar"/>
    <w:uiPriority w:val="99"/>
    <w:unhideWhenUsed/>
    <w:rsid w:val="001222F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222F4"/>
    <w:rPr>
      <w:sz w:val="18"/>
      <w:szCs w:val="18"/>
    </w:rPr>
  </w:style>
  <w:style w:type="paragraph" w:styleId="Footer">
    <w:name w:val="footer"/>
    <w:basedOn w:val="Normal"/>
    <w:link w:val="FooterChar"/>
    <w:uiPriority w:val="99"/>
    <w:unhideWhenUsed/>
    <w:rsid w:val="001222F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222F4"/>
    <w:rPr>
      <w:sz w:val="18"/>
      <w:szCs w:val="18"/>
    </w:rPr>
  </w:style>
  <w:style w:type="character" w:styleId="FollowedHyperlink">
    <w:name w:val="FollowedHyperlink"/>
    <w:basedOn w:val="DefaultParagraphFont"/>
    <w:uiPriority w:val="99"/>
    <w:semiHidden/>
    <w:unhideWhenUsed/>
    <w:rsid w:val="008124CA"/>
    <w:rPr>
      <w:color w:val="800080" w:themeColor="followedHyperlink"/>
      <w:u w:val="single"/>
    </w:rPr>
  </w:style>
  <w:style w:type="table" w:styleId="TableGrid">
    <w:name w:val="Table Grid"/>
    <w:basedOn w:val="TableNormal"/>
    <w:uiPriority w:val="59"/>
    <w:rsid w:val="00FB4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91E3A"/>
    <w:pPr>
      <w:spacing w:before="0"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891E3A"/>
    <w:pPr>
      <w:spacing w:before="0"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891E3A"/>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891E3A"/>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891E3A"/>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891E3A"/>
    <w:pPr>
      <w:spacing w:before="0" w:after="0"/>
      <w:ind w:left="1920"/>
      <w:jc w:val="left"/>
    </w:pPr>
    <w:rPr>
      <w:rFonts w:asciiTheme="minorHAnsi" w:hAnsiTheme="minorHAnsi"/>
      <w:sz w:val="20"/>
      <w:szCs w:val="20"/>
    </w:rPr>
  </w:style>
  <w:style w:type="paragraph" w:styleId="NoSpacing">
    <w:name w:val="No Spacing"/>
    <w:link w:val="NoSpacingChar"/>
    <w:uiPriority w:val="1"/>
    <w:qFormat/>
    <w:rsid w:val="001204C9"/>
    <w:rPr>
      <w:kern w:val="0"/>
      <w:sz w:val="22"/>
      <w:szCs w:val="22"/>
      <w:lang w:eastAsia="ja-JP"/>
    </w:rPr>
  </w:style>
  <w:style w:type="character" w:customStyle="1" w:styleId="NoSpacingChar">
    <w:name w:val="No Spacing Char"/>
    <w:basedOn w:val="DefaultParagraphFont"/>
    <w:link w:val="NoSpacing"/>
    <w:uiPriority w:val="1"/>
    <w:rsid w:val="001204C9"/>
    <w:rPr>
      <w:kern w:val="0"/>
      <w:sz w:val="22"/>
      <w:szCs w:val="22"/>
      <w:lang w:eastAsia="ja-JP"/>
    </w:rPr>
  </w:style>
  <w:style w:type="paragraph" w:styleId="Subtitle">
    <w:name w:val="Subtitle"/>
    <w:aliases w:val="normal text"/>
    <w:basedOn w:val="Normal"/>
    <w:next w:val="Normal"/>
    <w:link w:val="SubtitleChar"/>
    <w:uiPriority w:val="11"/>
    <w:qFormat/>
    <w:rsid w:val="002B3818"/>
    <w:pPr>
      <w:ind w:left="0" w:firstLine="420"/>
    </w:pPr>
  </w:style>
  <w:style w:type="character" w:customStyle="1" w:styleId="SubtitleChar">
    <w:name w:val="Subtitle Char"/>
    <w:aliases w:val="normal text Char"/>
    <w:basedOn w:val="DefaultParagraphFont"/>
    <w:link w:val="Subtitle"/>
    <w:uiPriority w:val="11"/>
    <w:rsid w:val="002B3818"/>
    <w:rPr>
      <w:rFonts w:ascii="Times New Roman" w:hAnsi="Times New Roman" w:cstheme="minorHAnsi"/>
      <w:sz w:val="24"/>
      <w:szCs w:val="24"/>
    </w:rPr>
  </w:style>
  <w:style w:type="paragraph" w:styleId="Caption">
    <w:name w:val="caption"/>
    <w:basedOn w:val="Normal"/>
    <w:next w:val="Normal"/>
    <w:uiPriority w:val="35"/>
    <w:unhideWhenUsed/>
    <w:qFormat/>
    <w:rsid w:val="00021D3C"/>
    <w:pPr>
      <w:widowControl/>
      <w:spacing w:before="0" w:after="200" w:line="240" w:lineRule="auto"/>
      <w:jc w:val="left"/>
    </w:pPr>
    <w:rPr>
      <w:rFonts w:asciiTheme="minorHAnsi" w:hAnsiTheme="minorHAnsi" w:cstheme="minorBidi"/>
      <w:b/>
      <w:bCs/>
      <w:color w:val="4F81BD" w:themeColor="accent1"/>
      <w:kern w:val="0"/>
      <w:sz w:val="18"/>
      <w:szCs w:val="18"/>
      <w:lang w:eastAsia="en-US"/>
    </w:rPr>
  </w:style>
  <w:style w:type="character" w:styleId="SubtleEmphasis">
    <w:name w:val="Subtle Emphasis"/>
    <w:aliases w:val="subhead text"/>
    <w:uiPriority w:val="19"/>
    <w:qFormat/>
    <w:rsid w:val="00725D33"/>
  </w:style>
  <w:style w:type="character" w:customStyle="1" w:styleId="Heading9Char">
    <w:name w:val="Heading 9 Char"/>
    <w:basedOn w:val="DefaultParagraphFont"/>
    <w:link w:val="Heading9"/>
    <w:uiPriority w:val="9"/>
    <w:semiHidden/>
    <w:rsid w:val="00B10656"/>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EB03CD"/>
    <w:pPr>
      <w:spacing w:after="0"/>
      <w:ind w:left="0"/>
    </w:pPr>
  </w:style>
  <w:style w:type="table" w:customStyle="1" w:styleId="TableGrid1">
    <w:name w:val="Table Grid1"/>
    <w:basedOn w:val="TableNormal"/>
    <w:next w:val="TableGrid"/>
    <w:uiPriority w:val="59"/>
    <w:rsid w:val="00F44895"/>
    <w:rPr>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923B3"/>
    <w:rPr>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rsid w:val="00B049BA"/>
    <w:pPr>
      <w:spacing w:before="0" w:after="0"/>
      <w:ind w:left="240" w:hanging="240"/>
      <w:jc w:val="left"/>
    </w:pPr>
    <w:rPr>
      <w:rFonts w:asciiTheme="minorHAnsi" w:hAnsiTheme="minorHAnsi"/>
      <w:sz w:val="18"/>
      <w:szCs w:val="18"/>
    </w:rPr>
  </w:style>
  <w:style w:type="paragraph" w:styleId="Index2">
    <w:name w:val="index 2"/>
    <w:basedOn w:val="Normal"/>
    <w:next w:val="Normal"/>
    <w:autoRedefine/>
    <w:uiPriority w:val="99"/>
    <w:unhideWhenUsed/>
    <w:rsid w:val="00B049BA"/>
    <w:pPr>
      <w:spacing w:before="0" w:after="0"/>
      <w:ind w:left="480" w:hanging="240"/>
      <w:jc w:val="left"/>
    </w:pPr>
    <w:rPr>
      <w:rFonts w:asciiTheme="minorHAnsi" w:hAnsiTheme="minorHAnsi"/>
      <w:sz w:val="18"/>
      <w:szCs w:val="18"/>
    </w:rPr>
  </w:style>
  <w:style w:type="paragraph" w:styleId="Index3">
    <w:name w:val="index 3"/>
    <w:basedOn w:val="Normal"/>
    <w:next w:val="Normal"/>
    <w:autoRedefine/>
    <w:uiPriority w:val="99"/>
    <w:unhideWhenUsed/>
    <w:rsid w:val="00B049BA"/>
    <w:pPr>
      <w:spacing w:before="0" w:after="0"/>
      <w:ind w:left="720" w:hanging="240"/>
      <w:jc w:val="left"/>
    </w:pPr>
    <w:rPr>
      <w:rFonts w:asciiTheme="minorHAnsi" w:hAnsiTheme="minorHAnsi"/>
      <w:sz w:val="18"/>
      <w:szCs w:val="18"/>
    </w:rPr>
  </w:style>
  <w:style w:type="paragraph" w:styleId="Index4">
    <w:name w:val="index 4"/>
    <w:basedOn w:val="Normal"/>
    <w:next w:val="Normal"/>
    <w:autoRedefine/>
    <w:uiPriority w:val="99"/>
    <w:unhideWhenUsed/>
    <w:rsid w:val="00B049BA"/>
    <w:pPr>
      <w:spacing w:before="0" w:after="0"/>
      <w:ind w:left="960" w:hanging="240"/>
      <w:jc w:val="left"/>
    </w:pPr>
    <w:rPr>
      <w:rFonts w:asciiTheme="minorHAnsi" w:hAnsiTheme="minorHAnsi"/>
      <w:sz w:val="18"/>
      <w:szCs w:val="18"/>
    </w:rPr>
  </w:style>
  <w:style w:type="paragraph" w:styleId="Index5">
    <w:name w:val="index 5"/>
    <w:basedOn w:val="Normal"/>
    <w:next w:val="Normal"/>
    <w:autoRedefine/>
    <w:uiPriority w:val="99"/>
    <w:unhideWhenUsed/>
    <w:rsid w:val="00B049BA"/>
    <w:pPr>
      <w:spacing w:before="0" w:after="0"/>
      <w:ind w:left="1200" w:hanging="240"/>
      <w:jc w:val="left"/>
    </w:pPr>
    <w:rPr>
      <w:rFonts w:asciiTheme="minorHAnsi" w:hAnsiTheme="minorHAnsi"/>
      <w:sz w:val="18"/>
      <w:szCs w:val="18"/>
    </w:rPr>
  </w:style>
  <w:style w:type="paragraph" w:styleId="Index6">
    <w:name w:val="index 6"/>
    <w:basedOn w:val="Normal"/>
    <w:next w:val="Normal"/>
    <w:autoRedefine/>
    <w:uiPriority w:val="99"/>
    <w:unhideWhenUsed/>
    <w:rsid w:val="00B049BA"/>
    <w:pPr>
      <w:spacing w:before="0" w:after="0"/>
      <w:ind w:left="1440" w:hanging="240"/>
      <w:jc w:val="left"/>
    </w:pPr>
    <w:rPr>
      <w:rFonts w:asciiTheme="minorHAnsi" w:hAnsiTheme="minorHAnsi"/>
      <w:sz w:val="18"/>
      <w:szCs w:val="18"/>
    </w:rPr>
  </w:style>
  <w:style w:type="paragraph" w:styleId="Index7">
    <w:name w:val="index 7"/>
    <w:basedOn w:val="Normal"/>
    <w:next w:val="Normal"/>
    <w:autoRedefine/>
    <w:uiPriority w:val="99"/>
    <w:unhideWhenUsed/>
    <w:rsid w:val="00B049BA"/>
    <w:pPr>
      <w:spacing w:before="0" w:after="0"/>
      <w:ind w:left="1680" w:hanging="240"/>
      <w:jc w:val="left"/>
    </w:pPr>
    <w:rPr>
      <w:rFonts w:asciiTheme="minorHAnsi" w:hAnsiTheme="minorHAnsi"/>
      <w:sz w:val="18"/>
      <w:szCs w:val="18"/>
    </w:rPr>
  </w:style>
  <w:style w:type="paragraph" w:styleId="Index8">
    <w:name w:val="index 8"/>
    <w:basedOn w:val="Normal"/>
    <w:next w:val="Normal"/>
    <w:autoRedefine/>
    <w:uiPriority w:val="99"/>
    <w:unhideWhenUsed/>
    <w:rsid w:val="00B049BA"/>
    <w:pPr>
      <w:spacing w:before="0" w:after="0"/>
      <w:ind w:left="1920" w:hanging="240"/>
      <w:jc w:val="left"/>
    </w:pPr>
    <w:rPr>
      <w:rFonts w:asciiTheme="minorHAnsi" w:hAnsiTheme="minorHAnsi"/>
      <w:sz w:val="18"/>
      <w:szCs w:val="18"/>
    </w:rPr>
  </w:style>
  <w:style w:type="paragraph" w:styleId="Index9">
    <w:name w:val="index 9"/>
    <w:basedOn w:val="Normal"/>
    <w:next w:val="Normal"/>
    <w:autoRedefine/>
    <w:uiPriority w:val="99"/>
    <w:unhideWhenUsed/>
    <w:rsid w:val="00B049BA"/>
    <w:pPr>
      <w:spacing w:before="0" w:after="0"/>
      <w:ind w:left="2160" w:hanging="240"/>
      <w:jc w:val="left"/>
    </w:pPr>
    <w:rPr>
      <w:rFonts w:asciiTheme="minorHAnsi" w:hAnsiTheme="minorHAnsi"/>
      <w:sz w:val="18"/>
      <w:szCs w:val="18"/>
    </w:rPr>
  </w:style>
  <w:style w:type="paragraph" w:styleId="IndexHeading">
    <w:name w:val="index heading"/>
    <w:basedOn w:val="Normal"/>
    <w:next w:val="Index1"/>
    <w:uiPriority w:val="99"/>
    <w:unhideWhenUsed/>
    <w:rsid w:val="00B049BA"/>
    <w:pPr>
      <w:spacing w:before="240"/>
      <w:ind w:left="140"/>
      <w:jc w:val="left"/>
    </w:pPr>
    <w:rPr>
      <w:rFonts w:asciiTheme="majorHAnsi" w:hAnsiTheme="majorHAnsi"/>
      <w:b/>
      <w:bCs/>
      <w:sz w:val="28"/>
      <w:szCs w:val="28"/>
    </w:rPr>
  </w:style>
  <w:style w:type="character" w:styleId="CommentReference">
    <w:name w:val="annotation reference"/>
    <w:basedOn w:val="DefaultParagraphFont"/>
    <w:uiPriority w:val="99"/>
    <w:semiHidden/>
    <w:unhideWhenUsed/>
    <w:rsid w:val="00BC47EF"/>
    <w:rPr>
      <w:sz w:val="16"/>
      <w:szCs w:val="16"/>
    </w:rPr>
  </w:style>
  <w:style w:type="paragraph" w:styleId="CommentText">
    <w:name w:val="annotation text"/>
    <w:basedOn w:val="Normal"/>
    <w:link w:val="CommentTextChar"/>
    <w:uiPriority w:val="99"/>
    <w:semiHidden/>
    <w:unhideWhenUsed/>
    <w:rsid w:val="00BC47EF"/>
    <w:pPr>
      <w:spacing w:line="240" w:lineRule="auto"/>
    </w:pPr>
    <w:rPr>
      <w:sz w:val="20"/>
      <w:szCs w:val="20"/>
    </w:rPr>
  </w:style>
  <w:style w:type="character" w:customStyle="1" w:styleId="CommentTextChar">
    <w:name w:val="Comment Text Char"/>
    <w:basedOn w:val="DefaultParagraphFont"/>
    <w:link w:val="CommentText"/>
    <w:uiPriority w:val="99"/>
    <w:semiHidden/>
    <w:rsid w:val="00BC47EF"/>
    <w:rPr>
      <w:rFonts w:ascii="Times New Roman" w:hAnsi="Times New Roman" w:cstheme="minorHAnsi"/>
      <w:sz w:val="20"/>
      <w:szCs w:val="20"/>
    </w:rPr>
  </w:style>
  <w:style w:type="paragraph" w:styleId="CommentSubject">
    <w:name w:val="annotation subject"/>
    <w:basedOn w:val="CommentText"/>
    <w:next w:val="CommentText"/>
    <w:link w:val="CommentSubjectChar"/>
    <w:uiPriority w:val="99"/>
    <w:semiHidden/>
    <w:unhideWhenUsed/>
    <w:rsid w:val="00BC47EF"/>
    <w:rPr>
      <w:b/>
      <w:bCs/>
    </w:rPr>
  </w:style>
  <w:style w:type="character" w:customStyle="1" w:styleId="CommentSubjectChar">
    <w:name w:val="Comment Subject Char"/>
    <w:basedOn w:val="CommentTextChar"/>
    <w:link w:val="CommentSubject"/>
    <w:uiPriority w:val="99"/>
    <w:semiHidden/>
    <w:rsid w:val="00BC47EF"/>
    <w:rPr>
      <w:rFonts w:ascii="Times New Roman" w:hAnsi="Times New Roman" w:cstheme="minorHAnsi"/>
      <w:b/>
      <w:bCs/>
      <w:sz w:val="20"/>
      <w:szCs w:val="20"/>
    </w:rPr>
  </w:style>
  <w:style w:type="paragraph" w:styleId="Revision">
    <w:name w:val="Revision"/>
    <w:hidden/>
    <w:uiPriority w:val="99"/>
    <w:semiHidden/>
    <w:rsid w:val="00B42B3A"/>
    <w:rPr>
      <w:rFonts w:ascii="Times New Roman" w:hAnsi="Times New Roman"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733401">
      <w:bodyDiv w:val="1"/>
      <w:marLeft w:val="0"/>
      <w:marRight w:val="0"/>
      <w:marTop w:val="0"/>
      <w:marBottom w:val="0"/>
      <w:divBdr>
        <w:top w:val="none" w:sz="0" w:space="0" w:color="auto"/>
        <w:left w:val="none" w:sz="0" w:space="0" w:color="auto"/>
        <w:bottom w:val="none" w:sz="0" w:space="0" w:color="auto"/>
        <w:right w:val="none" w:sz="0" w:space="0" w:color="auto"/>
      </w:divBdr>
    </w:div>
    <w:div w:id="388916009">
      <w:bodyDiv w:val="1"/>
      <w:marLeft w:val="0"/>
      <w:marRight w:val="0"/>
      <w:marTop w:val="0"/>
      <w:marBottom w:val="0"/>
      <w:divBdr>
        <w:top w:val="none" w:sz="0" w:space="0" w:color="auto"/>
        <w:left w:val="none" w:sz="0" w:space="0" w:color="auto"/>
        <w:bottom w:val="none" w:sz="0" w:space="0" w:color="auto"/>
        <w:right w:val="none" w:sz="0" w:space="0" w:color="auto"/>
      </w:divBdr>
    </w:div>
    <w:div w:id="525755054">
      <w:bodyDiv w:val="1"/>
      <w:marLeft w:val="0"/>
      <w:marRight w:val="0"/>
      <w:marTop w:val="0"/>
      <w:marBottom w:val="0"/>
      <w:divBdr>
        <w:top w:val="none" w:sz="0" w:space="0" w:color="auto"/>
        <w:left w:val="none" w:sz="0" w:space="0" w:color="auto"/>
        <w:bottom w:val="none" w:sz="0" w:space="0" w:color="auto"/>
        <w:right w:val="none" w:sz="0" w:space="0" w:color="auto"/>
      </w:divBdr>
    </w:div>
    <w:div w:id="544409669">
      <w:bodyDiv w:val="1"/>
      <w:marLeft w:val="0"/>
      <w:marRight w:val="0"/>
      <w:marTop w:val="0"/>
      <w:marBottom w:val="0"/>
      <w:divBdr>
        <w:top w:val="none" w:sz="0" w:space="0" w:color="auto"/>
        <w:left w:val="none" w:sz="0" w:space="0" w:color="auto"/>
        <w:bottom w:val="none" w:sz="0" w:space="0" w:color="auto"/>
        <w:right w:val="none" w:sz="0" w:space="0" w:color="auto"/>
      </w:divBdr>
    </w:div>
    <w:div w:id="702293490">
      <w:bodyDiv w:val="1"/>
      <w:marLeft w:val="0"/>
      <w:marRight w:val="0"/>
      <w:marTop w:val="0"/>
      <w:marBottom w:val="0"/>
      <w:divBdr>
        <w:top w:val="none" w:sz="0" w:space="0" w:color="auto"/>
        <w:left w:val="none" w:sz="0" w:space="0" w:color="auto"/>
        <w:bottom w:val="none" w:sz="0" w:space="0" w:color="auto"/>
        <w:right w:val="none" w:sz="0" w:space="0" w:color="auto"/>
      </w:divBdr>
    </w:div>
    <w:div w:id="1004865377">
      <w:bodyDiv w:val="1"/>
      <w:marLeft w:val="0"/>
      <w:marRight w:val="0"/>
      <w:marTop w:val="0"/>
      <w:marBottom w:val="0"/>
      <w:divBdr>
        <w:top w:val="none" w:sz="0" w:space="0" w:color="auto"/>
        <w:left w:val="none" w:sz="0" w:space="0" w:color="auto"/>
        <w:bottom w:val="none" w:sz="0" w:space="0" w:color="auto"/>
        <w:right w:val="none" w:sz="0" w:space="0" w:color="auto"/>
      </w:divBdr>
    </w:div>
    <w:div w:id="1023097822">
      <w:bodyDiv w:val="1"/>
      <w:marLeft w:val="0"/>
      <w:marRight w:val="0"/>
      <w:marTop w:val="0"/>
      <w:marBottom w:val="0"/>
      <w:divBdr>
        <w:top w:val="none" w:sz="0" w:space="0" w:color="auto"/>
        <w:left w:val="none" w:sz="0" w:space="0" w:color="auto"/>
        <w:bottom w:val="none" w:sz="0" w:space="0" w:color="auto"/>
        <w:right w:val="none" w:sz="0" w:space="0" w:color="auto"/>
      </w:divBdr>
    </w:div>
    <w:div w:id="1197306840">
      <w:bodyDiv w:val="1"/>
      <w:marLeft w:val="0"/>
      <w:marRight w:val="0"/>
      <w:marTop w:val="0"/>
      <w:marBottom w:val="0"/>
      <w:divBdr>
        <w:top w:val="none" w:sz="0" w:space="0" w:color="auto"/>
        <w:left w:val="none" w:sz="0" w:space="0" w:color="auto"/>
        <w:bottom w:val="none" w:sz="0" w:space="0" w:color="auto"/>
        <w:right w:val="none" w:sz="0" w:space="0" w:color="auto"/>
      </w:divBdr>
    </w:div>
    <w:div w:id="1390374254">
      <w:bodyDiv w:val="1"/>
      <w:marLeft w:val="0"/>
      <w:marRight w:val="0"/>
      <w:marTop w:val="0"/>
      <w:marBottom w:val="0"/>
      <w:divBdr>
        <w:top w:val="none" w:sz="0" w:space="0" w:color="auto"/>
        <w:left w:val="none" w:sz="0" w:space="0" w:color="auto"/>
        <w:bottom w:val="none" w:sz="0" w:space="0" w:color="auto"/>
        <w:right w:val="none" w:sz="0" w:space="0" w:color="auto"/>
      </w:divBdr>
    </w:div>
    <w:div w:id="1845707214">
      <w:bodyDiv w:val="1"/>
      <w:marLeft w:val="0"/>
      <w:marRight w:val="0"/>
      <w:marTop w:val="0"/>
      <w:marBottom w:val="0"/>
      <w:divBdr>
        <w:top w:val="none" w:sz="0" w:space="0" w:color="auto"/>
        <w:left w:val="none" w:sz="0" w:space="0" w:color="auto"/>
        <w:bottom w:val="none" w:sz="0" w:space="0" w:color="auto"/>
        <w:right w:val="none" w:sz="0" w:space="0" w:color="auto"/>
      </w:divBdr>
    </w:div>
    <w:div w:id="187126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package" Target="embeddings/Microsoft_Visio_Drawing2.vsdx"/><Relationship Id="rId26" Type="http://schemas.openxmlformats.org/officeDocument/2006/relationships/hyperlink" Target="https://en.wikipedia.org/wiki/ISATAP" TargetMode="External"/><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hyperlink" Target="https://en.wikipedia.org/wiki/6to4"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package" Target="embeddings/Microsoft_Visio_Drawing3.vsdx"/><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n.wikipedia.org/wiki/6over4" TargetMode="External"/><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emf"/><Relationship Id="rId22" Type="http://schemas.openxmlformats.org/officeDocument/2006/relationships/package" Target="embeddings/Microsoft_Visio_Drawing4.vsdx"/><Relationship Id="rId27" Type="http://schemas.openxmlformats.org/officeDocument/2006/relationships/hyperlink" Target="https://en.wikipedia.org/wiki/Teredo_tunneling"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abcdf</b:Tag>
    <b:SourceType>InternetSite</b:SourceType>
    <b:Guid>{E5720A23-55E8-4DA4-8AC4-832987F472A8}</b:Guid>
    <b:Title>wfdfd</b:Title>
    <b:InternetSiteTitle>dddd</b:InternetSiteTitle>
    <b:Year>dfsdf</b:Year>
    <b:Day>sadfsafs</b:Day>
    <b:URL>asdfsdf</b:URL>
    <b:Author>
      <b:Author>
        <b:NameList>
          <b:Person>
            <b:Last>abc</b:Last>
            <b:Middle>gh</b:Middle>
            <b:First>def</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12A6F6-94D2-4922-98AD-814412572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37</Pages>
  <Words>6532</Words>
  <Characters>37233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Requirement Analysis</vt:lpstr>
    </vt:vector>
  </TitlesOfParts>
  <Company>asus</Company>
  <LinksUpToDate>false</LinksUpToDate>
  <CharactersWithSpaces>43678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Analysis</dc:title>
  <dc:subject>Analyzing the requirements from the client for the project Internet Server IPv6 readiness</dc:subject>
  <dc:creator>Abdul Sami</dc:creator>
  <cp:lastModifiedBy>Manful Lei</cp:lastModifiedBy>
  <cp:revision>17</cp:revision>
  <cp:lastPrinted>2015-09-01T15:12:00Z</cp:lastPrinted>
  <dcterms:created xsi:type="dcterms:W3CDTF">2015-09-01T13:57:00Z</dcterms:created>
  <dcterms:modified xsi:type="dcterms:W3CDTF">2015-10-22T11:31:00Z</dcterms:modified>
</cp:coreProperties>
</file>